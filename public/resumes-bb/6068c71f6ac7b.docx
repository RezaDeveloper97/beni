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D0" w:rsidRPr="007372A2" w:rsidRDefault="00032F3E" w:rsidP="00BA35B8">
      <w:pPr>
        <w:pStyle w:val="NormalWeb"/>
        <w:spacing w:before="0" w:after="0"/>
        <w:jc w:val="center"/>
        <w:rPr>
          <w:b/>
          <w:sz w:val="40"/>
          <w:szCs w:val="40"/>
        </w:rPr>
      </w:pPr>
      <w:commentRangeStart w:id="0"/>
      <w:r>
        <w:rPr>
          <w:b/>
          <w:sz w:val="40"/>
          <w:szCs w:val="40"/>
        </w:rPr>
        <w:t>Mehrak</w:t>
      </w:r>
      <w:commentRangeEnd w:id="0"/>
      <w:r w:rsidR="00EB3FAD">
        <w:rPr>
          <w:rStyle w:val="CommentReference"/>
        </w:rPr>
        <w:commentReference w:id="0"/>
      </w:r>
      <w:r>
        <w:rPr>
          <w:b/>
          <w:sz w:val="40"/>
          <w:szCs w:val="40"/>
        </w:rPr>
        <w:t xml:space="preserve"> Zarezadeh</w:t>
      </w:r>
    </w:p>
    <w:p w:rsidR="007B35D0" w:rsidRPr="007B35D0" w:rsidRDefault="007B35D0" w:rsidP="00466295">
      <w:pPr>
        <w:pStyle w:val="NormalWeb"/>
        <w:spacing w:before="0" w:after="0"/>
        <w:jc w:val="center"/>
        <w:rPr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7"/>
        <w:gridCol w:w="735"/>
        <w:gridCol w:w="164"/>
        <w:gridCol w:w="3046"/>
        <w:gridCol w:w="1075"/>
        <w:gridCol w:w="950"/>
        <w:gridCol w:w="2484"/>
        <w:gridCol w:w="993"/>
        <w:gridCol w:w="588"/>
      </w:tblGrid>
      <w:tr w:rsidR="0068482A" w:rsidRPr="00DD1272">
        <w:trPr>
          <w:gridBefore w:val="1"/>
          <w:gridAfter w:val="2"/>
          <w:wBefore w:w="648" w:type="dxa"/>
          <w:wAfter w:w="1590" w:type="dxa"/>
        </w:trPr>
        <w:tc>
          <w:tcPr>
            <w:tcW w:w="3960" w:type="dxa"/>
            <w:gridSpan w:val="3"/>
          </w:tcPr>
          <w:p w:rsidR="0068482A" w:rsidRPr="00DD1272" w:rsidRDefault="0068482A" w:rsidP="00215C39">
            <w:pPr>
              <w:pStyle w:val="NormalWeb"/>
              <w:spacing w:before="0" w:after="0"/>
              <w:rPr>
                <w:bCs/>
                <w:sz w:val="20"/>
                <w:szCs w:val="20"/>
              </w:rPr>
            </w:pPr>
            <w:commentRangeStart w:id="1"/>
            <w:del w:id="2" w:author="sorena" w:date="2020-04-03T11:31:00Z">
              <w:r w:rsidRPr="00306738" w:rsidDel="007D267A">
                <w:rPr>
                  <w:bCs/>
                  <w:sz w:val="22"/>
                  <w:szCs w:val="22"/>
                </w:rPr>
                <w:delText>No</w:delText>
              </w:r>
            </w:del>
            <w:commentRangeEnd w:id="1"/>
            <w:r w:rsidR="00BE2B58">
              <w:rPr>
                <w:rStyle w:val="CommentReference"/>
              </w:rPr>
              <w:commentReference w:id="1"/>
            </w:r>
            <w:del w:id="3" w:author="sorena" w:date="2020-04-03T11:31:00Z">
              <w:r w:rsidRPr="00306738" w:rsidDel="007D267A">
                <w:rPr>
                  <w:bCs/>
                  <w:sz w:val="22"/>
                  <w:szCs w:val="22"/>
                </w:rPr>
                <w:delText xml:space="preserve">. </w:delText>
              </w:r>
            </w:del>
            <w:r w:rsidRPr="00306738">
              <w:rPr>
                <w:bCs/>
                <w:sz w:val="22"/>
                <w:szCs w:val="22"/>
              </w:rPr>
              <w:t>31, Shahin 43 Building, Riahi Street, Karaj Special Road, Tehran, Iran</w:t>
            </w:r>
          </w:p>
        </w:tc>
        <w:tc>
          <w:tcPr>
            <w:tcW w:w="1080" w:type="dxa"/>
          </w:tcPr>
          <w:p w:rsidR="0068482A" w:rsidRPr="00DD1272" w:rsidRDefault="0068482A" w:rsidP="00215C39">
            <w:pPr>
              <w:pStyle w:val="NormalWeb"/>
              <w:spacing w:before="0" w:after="0"/>
              <w:rPr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:rsidR="0068482A" w:rsidRPr="00306738" w:rsidRDefault="0068482A" w:rsidP="00215C39">
            <w:pPr>
              <w:pStyle w:val="NormalWeb"/>
              <w:spacing w:before="0" w:after="0"/>
              <w:rPr>
                <w:b/>
                <w:sz w:val="22"/>
                <w:szCs w:val="22"/>
              </w:rPr>
            </w:pPr>
            <w:r w:rsidRPr="00306738">
              <w:rPr>
                <w:b/>
                <w:sz w:val="22"/>
                <w:szCs w:val="22"/>
              </w:rPr>
              <w:t>Mobile:</w:t>
            </w:r>
          </w:p>
          <w:p w:rsidR="0068482A" w:rsidRPr="00306738" w:rsidRDefault="0068482A" w:rsidP="00215C39">
            <w:pPr>
              <w:pStyle w:val="NormalWeb"/>
              <w:spacing w:before="0" w:after="0"/>
              <w:rPr>
                <w:b/>
                <w:sz w:val="22"/>
                <w:szCs w:val="22"/>
              </w:rPr>
            </w:pPr>
            <w:r w:rsidRPr="00306738">
              <w:rPr>
                <w:b/>
                <w:sz w:val="22"/>
                <w:szCs w:val="22"/>
              </w:rPr>
              <w:t>Tel:</w:t>
            </w:r>
          </w:p>
          <w:p w:rsidR="0068482A" w:rsidRPr="00306738" w:rsidRDefault="0068482A" w:rsidP="00215C39">
            <w:pPr>
              <w:pStyle w:val="NormalWeb"/>
              <w:spacing w:before="0" w:after="0"/>
              <w:rPr>
                <w:b/>
                <w:sz w:val="22"/>
                <w:szCs w:val="22"/>
              </w:rPr>
            </w:pPr>
            <w:r w:rsidRPr="00306738">
              <w:rPr>
                <w:b/>
                <w:sz w:val="22"/>
                <w:szCs w:val="22"/>
              </w:rPr>
              <w:t>E-mail:</w:t>
            </w:r>
          </w:p>
        </w:tc>
        <w:tc>
          <w:tcPr>
            <w:tcW w:w="2278" w:type="dxa"/>
          </w:tcPr>
          <w:p w:rsidR="0068482A" w:rsidRPr="00306738" w:rsidRDefault="0068482A" w:rsidP="00215C39">
            <w:pPr>
              <w:pStyle w:val="NormalWeb"/>
              <w:spacing w:before="0" w:after="0"/>
              <w:rPr>
                <w:bCs/>
                <w:sz w:val="22"/>
                <w:szCs w:val="22"/>
              </w:rPr>
            </w:pPr>
            <w:r w:rsidRPr="00306738">
              <w:rPr>
                <w:bCs/>
                <w:sz w:val="22"/>
                <w:szCs w:val="22"/>
              </w:rPr>
              <w:t>+989126041078</w:t>
            </w:r>
          </w:p>
          <w:p w:rsidR="0068482A" w:rsidRPr="00306738" w:rsidRDefault="0068482A" w:rsidP="00215C39">
            <w:pPr>
              <w:pStyle w:val="NormalWeb"/>
              <w:spacing w:before="0" w:after="0"/>
              <w:rPr>
                <w:bCs/>
                <w:sz w:val="22"/>
                <w:szCs w:val="22"/>
              </w:rPr>
            </w:pPr>
            <w:r w:rsidRPr="00306738">
              <w:rPr>
                <w:bCs/>
                <w:sz w:val="22"/>
                <w:szCs w:val="22"/>
              </w:rPr>
              <w:t>+982144695105</w:t>
            </w:r>
          </w:p>
          <w:p w:rsidR="0068482A" w:rsidRPr="00306738" w:rsidRDefault="0068482A" w:rsidP="00215C39">
            <w:pPr>
              <w:pStyle w:val="NormalWeb"/>
              <w:spacing w:before="0" w:after="0"/>
              <w:rPr>
                <w:bCs/>
                <w:sz w:val="22"/>
                <w:szCs w:val="22"/>
              </w:rPr>
            </w:pPr>
            <w:r w:rsidRPr="00306738">
              <w:rPr>
                <w:bCs/>
                <w:sz w:val="22"/>
                <w:szCs w:val="22"/>
              </w:rPr>
              <w:t>M.zarezadeh@gmail.com</w:t>
            </w:r>
          </w:p>
        </w:tc>
      </w:tr>
      <w:tr w:rsidR="00C81F51" w:rsidRPr="00DD1272">
        <w:trPr>
          <w:gridAfter w:val="1"/>
          <w:wAfter w:w="591" w:type="dxa"/>
        </w:trPr>
        <w:tc>
          <w:tcPr>
            <w:tcW w:w="9865" w:type="dxa"/>
            <w:gridSpan w:val="8"/>
            <w:shd w:val="solid" w:color="C6D9F1" w:fill="FFFFFF"/>
          </w:tcPr>
          <w:p w:rsidR="00C81F51" w:rsidRPr="00C26FA3" w:rsidRDefault="00C26FA3" w:rsidP="00C81F51">
            <w:pPr>
              <w:pStyle w:val="NormalWeb"/>
              <w:spacing w:before="0" w:after="0"/>
              <w:rPr>
                <w:b/>
                <w:color w:val="FFFFFF"/>
                <w:sz w:val="28"/>
                <w:u w:val="single"/>
                <w:lang w:val="en-GB"/>
              </w:rPr>
            </w:pPr>
            <w:commentRangeStart w:id="4"/>
            <w:r>
              <w:rPr>
                <w:b/>
                <w:lang w:val="en-GB"/>
              </w:rPr>
              <w:t>Research</w:t>
            </w:r>
            <w:commentRangeEnd w:id="4"/>
            <w:r w:rsidR="007D267A">
              <w:rPr>
                <w:rStyle w:val="CommentReference"/>
              </w:rPr>
              <w:commentReference w:id="4"/>
            </w:r>
            <w:r>
              <w:rPr>
                <w:b/>
                <w:lang w:val="en-GB"/>
              </w:rPr>
              <w:t xml:space="preserve"> Interest</w:t>
            </w:r>
            <w:ins w:id="5" w:author="sorena" w:date="2020-04-03T11:32:00Z">
              <w:r w:rsidR="007D267A">
                <w:rPr>
                  <w:b/>
                  <w:color w:val="FFFFFF"/>
                  <w:sz w:val="28"/>
                  <w:u w:val="single"/>
                  <w:lang w:val="en-GB"/>
                </w:rPr>
                <w:t>s</w:t>
              </w:r>
            </w:ins>
          </w:p>
        </w:tc>
      </w:tr>
      <w:tr w:rsidR="00C81F51" w:rsidRPr="00DD1272">
        <w:trPr>
          <w:gridAfter w:val="1"/>
          <w:wAfter w:w="591" w:type="dxa"/>
        </w:trPr>
        <w:tc>
          <w:tcPr>
            <w:tcW w:w="1384" w:type="dxa"/>
            <w:gridSpan w:val="2"/>
          </w:tcPr>
          <w:p w:rsidR="00C81F51" w:rsidRDefault="00C81F51" w:rsidP="00C81F51">
            <w:pPr>
              <w:pStyle w:val="NormalWeb"/>
              <w:spacing w:before="0" w:after="0"/>
              <w:jc w:val="center"/>
              <w:rPr>
                <w:b/>
                <w:color w:val="000000"/>
                <w:sz w:val="28"/>
                <w:u w:val="single"/>
              </w:rPr>
            </w:pPr>
            <w:bookmarkStart w:id="6" w:name="_GoBack" w:colFirst="0" w:colLast="0"/>
          </w:p>
          <w:p w:rsidR="00A701E5" w:rsidRPr="00DD1272" w:rsidRDefault="00A701E5" w:rsidP="00A701E5">
            <w:pPr>
              <w:pStyle w:val="NormalWeb"/>
              <w:spacing w:before="0" w:after="0"/>
              <w:rPr>
                <w:b/>
                <w:color w:val="000000"/>
                <w:sz w:val="28"/>
                <w:u w:val="single"/>
              </w:rPr>
            </w:pPr>
          </w:p>
        </w:tc>
        <w:tc>
          <w:tcPr>
            <w:tcW w:w="8481" w:type="dxa"/>
            <w:gridSpan w:val="6"/>
          </w:tcPr>
          <w:p w:rsidR="00A701E5" w:rsidRDefault="00A701E5" w:rsidP="00A701E5">
            <w:pPr>
              <w:pStyle w:val="NormalWeb"/>
              <w:tabs>
                <w:tab w:val="left" w:pos="34"/>
              </w:tabs>
              <w:spacing w:before="0" w:after="0"/>
              <w:ind w:left="720"/>
              <w:rPr>
                <w:sz w:val="22"/>
                <w:szCs w:val="22"/>
              </w:rPr>
            </w:pPr>
          </w:p>
          <w:p w:rsidR="00E12742" w:rsidRPr="009415E5" w:rsidRDefault="00EA453E" w:rsidP="00626924">
            <w:pPr>
              <w:pStyle w:val="NormalWeb"/>
              <w:numPr>
                <w:ilvl w:val="0"/>
                <w:numId w:val="3"/>
              </w:numPr>
              <w:tabs>
                <w:tab w:val="left" w:pos="34"/>
              </w:tabs>
              <w:spacing w:before="0" w:after="0"/>
            </w:pPr>
            <w:r w:rsidRPr="009415E5">
              <w:t>Information Systems Project</w:t>
            </w:r>
            <w:r w:rsidR="00E12742" w:rsidRPr="009415E5">
              <w:t xml:space="preserve"> Management</w:t>
            </w:r>
          </w:p>
          <w:p w:rsidR="00EA453E" w:rsidRPr="009415E5" w:rsidRDefault="00EA453E" w:rsidP="00626924">
            <w:pPr>
              <w:pStyle w:val="NormalWeb"/>
              <w:numPr>
                <w:ilvl w:val="0"/>
                <w:numId w:val="3"/>
              </w:numPr>
              <w:tabs>
                <w:tab w:val="left" w:pos="34"/>
              </w:tabs>
              <w:spacing w:before="0" w:after="0"/>
            </w:pPr>
            <w:r w:rsidRPr="009415E5">
              <w:t xml:space="preserve">Ecommerce Project Management </w:t>
            </w:r>
          </w:p>
          <w:p w:rsidR="002D0BF1" w:rsidRPr="00306738" w:rsidRDefault="002D0BF1" w:rsidP="00626924">
            <w:pPr>
              <w:pStyle w:val="NormalWeb"/>
              <w:numPr>
                <w:ilvl w:val="0"/>
                <w:numId w:val="3"/>
              </w:numPr>
              <w:tabs>
                <w:tab w:val="left" w:pos="34"/>
              </w:tabs>
              <w:spacing w:before="0" w:after="0"/>
            </w:pPr>
            <w:r w:rsidRPr="009415E5">
              <w:t xml:space="preserve">Information </w:t>
            </w:r>
            <w:r w:rsidR="0068482A" w:rsidRPr="009415E5">
              <w:t>s</w:t>
            </w:r>
            <w:r w:rsidRPr="009415E5">
              <w:t xml:space="preserve">ystem </w:t>
            </w:r>
            <w:r w:rsidR="0068482A" w:rsidRPr="009415E5">
              <w:t>i</w:t>
            </w:r>
            <w:r w:rsidRPr="009415E5">
              <w:t xml:space="preserve">mpacts on </w:t>
            </w:r>
            <w:r w:rsidR="0068482A" w:rsidRPr="00306738">
              <w:rPr>
                <w:sz w:val="28"/>
                <w:szCs w:val="28"/>
              </w:rPr>
              <w:t>s</w:t>
            </w:r>
            <w:r w:rsidRPr="00306738">
              <w:rPr>
                <w:sz w:val="28"/>
                <w:szCs w:val="28"/>
              </w:rPr>
              <w:t>ociety</w:t>
            </w:r>
            <w:r w:rsidRPr="00306738">
              <w:t xml:space="preserve"> and </w:t>
            </w:r>
            <w:r w:rsidR="0068482A" w:rsidRPr="00306738">
              <w:t>o</w:t>
            </w:r>
            <w:r w:rsidRPr="00306738">
              <w:t>rganizations</w:t>
            </w:r>
          </w:p>
          <w:p w:rsidR="00C26FA3" w:rsidRPr="00306738" w:rsidRDefault="00C26FA3" w:rsidP="00626924">
            <w:pPr>
              <w:pStyle w:val="NormalWeb"/>
              <w:numPr>
                <w:ilvl w:val="0"/>
                <w:numId w:val="3"/>
              </w:numPr>
              <w:tabs>
                <w:tab w:val="left" w:pos="34"/>
              </w:tabs>
              <w:spacing w:before="0" w:after="0"/>
            </w:pPr>
            <w:r w:rsidRPr="00306738">
              <w:t xml:space="preserve">Information system </w:t>
            </w:r>
            <w:r w:rsidR="0068482A" w:rsidRPr="00306738">
              <w:t>m</w:t>
            </w:r>
            <w:r w:rsidR="00AC7C7A" w:rsidRPr="00306738">
              <w:t>odeling</w:t>
            </w:r>
          </w:p>
          <w:p w:rsidR="00A701E5" w:rsidRPr="00A701E5" w:rsidRDefault="00A701E5" w:rsidP="00A701E5">
            <w:pPr>
              <w:pStyle w:val="NormalWeb"/>
              <w:tabs>
                <w:tab w:val="left" w:pos="34"/>
              </w:tabs>
              <w:spacing w:before="0" w:after="0"/>
              <w:ind w:left="720"/>
              <w:rPr>
                <w:sz w:val="22"/>
                <w:szCs w:val="22"/>
              </w:rPr>
            </w:pPr>
          </w:p>
        </w:tc>
      </w:tr>
      <w:bookmarkEnd w:id="6"/>
      <w:tr w:rsidR="00DA1059" w:rsidRPr="00DD1272">
        <w:trPr>
          <w:gridAfter w:val="1"/>
          <w:wAfter w:w="591" w:type="dxa"/>
        </w:trPr>
        <w:tc>
          <w:tcPr>
            <w:tcW w:w="9865" w:type="dxa"/>
            <w:gridSpan w:val="8"/>
            <w:shd w:val="solid" w:color="C6D9F1" w:fill="FFFFFF"/>
          </w:tcPr>
          <w:p w:rsidR="00DA1059" w:rsidRPr="00DD1272" w:rsidRDefault="00DA1059" w:rsidP="00466295">
            <w:pPr>
              <w:pStyle w:val="NormalWeb"/>
              <w:spacing w:before="0" w:after="0"/>
              <w:rPr>
                <w:b/>
                <w:color w:val="FFFFFF"/>
                <w:sz w:val="28"/>
                <w:u w:val="single"/>
              </w:rPr>
            </w:pPr>
            <w:r w:rsidRPr="00DD1272">
              <w:rPr>
                <w:b/>
              </w:rPr>
              <w:t>EDUCATION</w:t>
            </w:r>
          </w:p>
        </w:tc>
      </w:tr>
      <w:tr w:rsidR="00EA453E" w:rsidRPr="00DD1272" w:rsidTr="00EA453E">
        <w:trPr>
          <w:gridAfter w:val="1"/>
          <w:wAfter w:w="591" w:type="dxa"/>
          <w:trHeight w:val="558"/>
        </w:trPr>
        <w:tc>
          <w:tcPr>
            <w:tcW w:w="1384" w:type="dxa"/>
            <w:gridSpan w:val="2"/>
          </w:tcPr>
          <w:p w:rsidR="00EA453E" w:rsidRDefault="00EA453E" w:rsidP="00EA453E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2019-2020</w:t>
            </w:r>
          </w:p>
        </w:tc>
        <w:tc>
          <w:tcPr>
            <w:tcW w:w="8481" w:type="dxa"/>
            <w:gridSpan w:val="6"/>
          </w:tcPr>
          <w:p w:rsidR="00EA453E" w:rsidRPr="00306738" w:rsidRDefault="00EA453E" w:rsidP="00EA453E">
            <w:pPr>
              <w:pStyle w:val="NormalWeb"/>
              <w:tabs>
                <w:tab w:val="right" w:pos="8280"/>
              </w:tabs>
              <w:spacing w:before="0" w:after="0"/>
              <w:ind w:left="2520" w:hanging="2520"/>
              <w:rPr>
                <w:b/>
                <w:bCs/>
              </w:rPr>
            </w:pPr>
            <w:r w:rsidRPr="00306738">
              <w:rPr>
                <w:b/>
                <w:bCs/>
              </w:rPr>
              <w:t>DBA in Digital Transformation, University of Tehran, Faculty of Management, Tehran, Iran</w:t>
            </w:r>
          </w:p>
        </w:tc>
      </w:tr>
      <w:tr w:rsidR="00E12742" w:rsidRPr="00DD1272">
        <w:trPr>
          <w:gridAfter w:val="1"/>
          <w:wAfter w:w="591" w:type="dxa"/>
        </w:trPr>
        <w:tc>
          <w:tcPr>
            <w:tcW w:w="1384" w:type="dxa"/>
            <w:gridSpan w:val="2"/>
          </w:tcPr>
          <w:p w:rsidR="00E12742" w:rsidRDefault="00E12742" w:rsidP="00466295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2011-2012</w:t>
            </w:r>
          </w:p>
          <w:p w:rsidR="00E12742" w:rsidRPr="00E12742" w:rsidRDefault="00E12742" w:rsidP="00E12742">
            <w:pPr>
              <w:pStyle w:val="NormalWeb"/>
              <w:spacing w:before="0" w:after="0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E12742">
              <w:rPr>
                <w:i/>
                <w:iCs/>
                <w:color w:val="000000"/>
                <w:sz w:val="20"/>
                <w:szCs w:val="20"/>
              </w:rPr>
              <w:t>Full Time</w:t>
            </w:r>
          </w:p>
        </w:tc>
        <w:tc>
          <w:tcPr>
            <w:tcW w:w="8481" w:type="dxa"/>
            <w:gridSpan w:val="6"/>
          </w:tcPr>
          <w:p w:rsidR="00E12742" w:rsidRPr="00306738" w:rsidRDefault="00E12742" w:rsidP="00E12742">
            <w:pPr>
              <w:pStyle w:val="NormalWeb"/>
              <w:tabs>
                <w:tab w:val="right" w:pos="8280"/>
              </w:tabs>
              <w:spacing w:before="0" w:after="0"/>
              <w:ind w:left="2520" w:hanging="2520"/>
              <w:jc w:val="both"/>
              <w:rPr>
                <w:b/>
                <w:bCs/>
              </w:rPr>
            </w:pPr>
            <w:r w:rsidRPr="00306738">
              <w:rPr>
                <w:b/>
                <w:bCs/>
              </w:rPr>
              <w:t>Master</w:t>
            </w:r>
            <w:ins w:id="7" w:author="sorena" w:date="2020-04-03T11:42:00Z">
              <w:r w:rsidR="00165D51" w:rsidRPr="00306738">
                <w:rPr>
                  <w:b/>
                  <w:bCs/>
                </w:rPr>
                <w:t>'s</w:t>
              </w:r>
            </w:ins>
            <w:r w:rsidRPr="00306738">
              <w:rPr>
                <w:b/>
                <w:bCs/>
              </w:rPr>
              <w:t xml:space="preserve"> in Information Systems, University of Sheffield, Faculty of Social Science, Sheffield, United Kingdom</w:t>
            </w:r>
          </w:p>
        </w:tc>
      </w:tr>
      <w:tr w:rsidR="009E41A5" w:rsidRPr="00DD1272">
        <w:trPr>
          <w:gridAfter w:val="1"/>
          <w:wAfter w:w="591" w:type="dxa"/>
        </w:trPr>
        <w:tc>
          <w:tcPr>
            <w:tcW w:w="1384" w:type="dxa"/>
            <w:gridSpan w:val="2"/>
          </w:tcPr>
          <w:p w:rsidR="009E41A5" w:rsidRPr="00DD1272" w:rsidRDefault="009E41A5" w:rsidP="00466295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</w:p>
          <w:p w:rsidR="009E41A5" w:rsidRDefault="001F4B81" w:rsidP="001F4B81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1994</w:t>
            </w:r>
            <w:r w:rsidR="009E41A5" w:rsidRPr="00DD1272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1999</w:t>
            </w:r>
          </w:p>
          <w:p w:rsidR="00466295" w:rsidRPr="00DD1272" w:rsidRDefault="00466295" w:rsidP="00466295">
            <w:pPr>
              <w:pStyle w:val="NormalWeb"/>
              <w:spacing w:before="0" w:after="0"/>
              <w:jc w:val="center"/>
              <w:rPr>
                <w:b/>
                <w:color w:val="000000"/>
                <w:sz w:val="28"/>
                <w:u w:val="single"/>
              </w:rPr>
            </w:pPr>
            <w:r w:rsidRPr="00466295">
              <w:rPr>
                <w:i/>
                <w:iCs/>
                <w:color w:val="000000"/>
                <w:sz w:val="20"/>
                <w:szCs w:val="20"/>
              </w:rPr>
              <w:t>Full Time</w:t>
            </w:r>
          </w:p>
        </w:tc>
        <w:tc>
          <w:tcPr>
            <w:tcW w:w="8481" w:type="dxa"/>
            <w:gridSpan w:val="6"/>
          </w:tcPr>
          <w:p w:rsidR="00680FC5" w:rsidRPr="00306738" w:rsidRDefault="00680FC5" w:rsidP="00466295">
            <w:pPr>
              <w:pStyle w:val="NormalWeb"/>
              <w:tabs>
                <w:tab w:val="right" w:pos="8280"/>
              </w:tabs>
              <w:spacing w:before="0" w:after="0"/>
              <w:ind w:left="2520" w:hanging="2520"/>
              <w:rPr>
                <w:b/>
                <w:bCs/>
              </w:rPr>
            </w:pPr>
          </w:p>
          <w:p w:rsidR="009E41A5" w:rsidRPr="00306738" w:rsidRDefault="003344DC" w:rsidP="001F4B81">
            <w:pPr>
              <w:pStyle w:val="NormalWeb"/>
              <w:tabs>
                <w:tab w:val="left" w:pos="34"/>
              </w:tabs>
              <w:spacing w:before="0" w:after="0"/>
            </w:pPr>
            <w:r w:rsidRPr="00306738">
              <w:rPr>
                <w:b/>
                <w:bCs/>
              </w:rPr>
              <w:t>B.Sc. in Software Engineering, Isfahan University of Technology, Faculty of Engineering, Isfahan, Iran</w:t>
            </w:r>
          </w:p>
        </w:tc>
      </w:tr>
      <w:tr w:rsidR="009E41A5" w:rsidRPr="00DD1272">
        <w:trPr>
          <w:gridAfter w:val="1"/>
          <w:wAfter w:w="591" w:type="dxa"/>
        </w:trPr>
        <w:tc>
          <w:tcPr>
            <w:tcW w:w="1384" w:type="dxa"/>
            <w:gridSpan w:val="2"/>
          </w:tcPr>
          <w:p w:rsidR="009E41A5" w:rsidRPr="00DD1272" w:rsidRDefault="009E41A5" w:rsidP="00466295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</w:p>
          <w:p w:rsidR="00466295" w:rsidRPr="003344DC" w:rsidRDefault="009E41A5" w:rsidP="003344DC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 w:rsidRPr="00DD1272">
              <w:rPr>
                <w:color w:val="000000"/>
                <w:sz w:val="22"/>
                <w:szCs w:val="22"/>
              </w:rPr>
              <w:t>1990 – 1994</w:t>
            </w:r>
          </w:p>
        </w:tc>
        <w:tc>
          <w:tcPr>
            <w:tcW w:w="8481" w:type="dxa"/>
            <w:gridSpan w:val="6"/>
          </w:tcPr>
          <w:p w:rsidR="00060E0E" w:rsidRPr="00306738" w:rsidRDefault="00060E0E" w:rsidP="00466295">
            <w:pPr>
              <w:pStyle w:val="NormalWeb"/>
              <w:tabs>
                <w:tab w:val="left" w:pos="34"/>
                <w:tab w:val="right" w:pos="8280"/>
              </w:tabs>
              <w:spacing w:before="0" w:after="0"/>
              <w:jc w:val="both"/>
              <w:rPr>
                <w:b/>
                <w:bCs/>
              </w:rPr>
            </w:pPr>
          </w:p>
          <w:p w:rsidR="009E41A5" w:rsidRPr="00306738" w:rsidRDefault="003344DC" w:rsidP="001F4B81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rPr>
                <w:b/>
                <w:bCs/>
              </w:rPr>
              <w:t xml:space="preserve">Diploma in Mathematics and Physics, </w:t>
            </w:r>
            <w:r w:rsidR="00F3763B" w:rsidRPr="00306738">
              <w:rPr>
                <w:b/>
                <w:bCs/>
              </w:rPr>
              <w:t>Brilliant</w:t>
            </w:r>
            <w:r w:rsidR="009E41A5" w:rsidRPr="00306738">
              <w:rPr>
                <w:b/>
                <w:bCs/>
              </w:rPr>
              <w:t xml:space="preserve"> Talents National School,  Kerman, Iran</w:t>
            </w:r>
          </w:p>
          <w:p w:rsidR="001F4B81" w:rsidRPr="00306738" w:rsidRDefault="001F4B81" w:rsidP="001F4B81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</w:p>
        </w:tc>
      </w:tr>
      <w:tr w:rsidR="001F4B81" w:rsidRPr="00DD1272">
        <w:trPr>
          <w:gridAfter w:val="1"/>
          <w:wAfter w:w="591" w:type="dxa"/>
        </w:trPr>
        <w:tc>
          <w:tcPr>
            <w:tcW w:w="9865" w:type="dxa"/>
            <w:gridSpan w:val="8"/>
            <w:shd w:val="solid" w:color="C6D9F1" w:fill="FFFFFF"/>
          </w:tcPr>
          <w:p w:rsidR="001F4B81" w:rsidRPr="00DD1272" w:rsidRDefault="001F4B81" w:rsidP="00952414">
            <w:pPr>
              <w:pStyle w:val="NormalWeb"/>
              <w:spacing w:before="0" w:after="0"/>
              <w:rPr>
                <w:b/>
                <w:color w:val="FFFFFF"/>
                <w:sz w:val="28"/>
                <w:u w:val="single"/>
              </w:rPr>
            </w:pPr>
            <w:r>
              <w:rPr>
                <w:b/>
              </w:rPr>
              <w:t>Professional Courses</w:t>
            </w:r>
          </w:p>
        </w:tc>
      </w:tr>
      <w:tr w:rsidR="001F4B81" w:rsidRPr="00DD1272">
        <w:trPr>
          <w:gridAfter w:val="1"/>
          <w:wAfter w:w="591" w:type="dxa"/>
        </w:trPr>
        <w:tc>
          <w:tcPr>
            <w:tcW w:w="1384" w:type="dxa"/>
            <w:gridSpan w:val="2"/>
          </w:tcPr>
          <w:p w:rsidR="001F4B81" w:rsidRPr="00DD1272" w:rsidRDefault="001F4B81" w:rsidP="00952414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</w:p>
          <w:p w:rsidR="00C26FA3" w:rsidRDefault="00C26FA3" w:rsidP="001F4B81">
            <w:pPr>
              <w:pStyle w:val="NormalWeb"/>
              <w:spacing w:before="0" w:after="0"/>
              <w:rPr>
                <w:color w:val="000000"/>
                <w:sz w:val="22"/>
                <w:szCs w:val="22"/>
                <w:rtl/>
              </w:rPr>
            </w:pPr>
          </w:p>
          <w:p w:rsidR="001F4B81" w:rsidRDefault="001F4B81" w:rsidP="001F4B81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commentRangeStart w:id="8"/>
            <w:r>
              <w:rPr>
                <w:color w:val="000000"/>
                <w:sz w:val="22"/>
                <w:szCs w:val="22"/>
              </w:rPr>
              <w:t>1999</w:t>
            </w:r>
            <w:commentRangeEnd w:id="8"/>
            <w:r w:rsidR="00F62DBF">
              <w:rPr>
                <w:rStyle w:val="CommentReference"/>
              </w:rPr>
              <w:commentReference w:id="8"/>
            </w:r>
            <w:r w:rsidRPr="00DD1272">
              <w:rPr>
                <w:color w:val="000000"/>
                <w:sz w:val="22"/>
                <w:szCs w:val="22"/>
              </w:rPr>
              <w:t xml:space="preserve"> – </w:t>
            </w:r>
            <w:r w:rsidR="00EA453E">
              <w:rPr>
                <w:color w:val="000000"/>
                <w:sz w:val="22"/>
                <w:szCs w:val="22"/>
              </w:rPr>
              <w:t>2020</w:t>
            </w:r>
          </w:p>
          <w:p w:rsidR="001F4B81" w:rsidRPr="00DD1272" w:rsidRDefault="001F4B81" w:rsidP="00952414">
            <w:pPr>
              <w:pStyle w:val="NormalWeb"/>
              <w:spacing w:before="0" w:after="0"/>
              <w:jc w:val="center"/>
              <w:rPr>
                <w:b/>
                <w:color w:val="000000"/>
                <w:sz w:val="28"/>
                <w:u w:val="single"/>
              </w:rPr>
            </w:pPr>
          </w:p>
        </w:tc>
        <w:tc>
          <w:tcPr>
            <w:tcW w:w="8481" w:type="dxa"/>
            <w:gridSpan w:val="6"/>
          </w:tcPr>
          <w:p w:rsidR="001F4B81" w:rsidRPr="00C26FA3" w:rsidRDefault="001F4B81" w:rsidP="005C2006">
            <w:pPr>
              <w:pStyle w:val="NormalWeb"/>
              <w:tabs>
                <w:tab w:val="left" w:pos="34"/>
              </w:tabs>
              <w:bidi/>
              <w:spacing w:before="0" w:beforeAutospacing="0" w:after="0" w:afterAutospacing="0"/>
              <w:rPr>
                <w:color w:val="FF0000"/>
                <w:sz w:val="22"/>
                <w:szCs w:val="22"/>
                <w:rtl/>
                <w:lang w:bidi="fa-IR"/>
              </w:rPr>
            </w:pPr>
          </w:p>
          <w:p w:rsidR="00EA453E" w:rsidRPr="00306738" w:rsidRDefault="00EA453E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Digital Marketing</w:t>
            </w:r>
          </w:p>
          <w:p w:rsidR="00EA453E" w:rsidRPr="00306738" w:rsidRDefault="00EA453E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Scrum</w:t>
            </w:r>
          </w:p>
          <w:p w:rsidR="00EA453E" w:rsidRPr="00306738" w:rsidRDefault="00EA453E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Android Studio</w:t>
            </w:r>
          </w:p>
          <w:p w:rsidR="00AA5CE3" w:rsidRPr="00306738" w:rsidRDefault="00AA5CE3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Executive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kills</w:t>
            </w:r>
          </w:p>
          <w:p w:rsidR="00AA5CE3" w:rsidRPr="00306738" w:rsidRDefault="003344DC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Object oriented design techniques and software design patterns and best practices</w:t>
            </w:r>
          </w:p>
          <w:p w:rsidR="003D37E3" w:rsidRPr="00306738" w:rsidRDefault="003D37E3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UML</w:t>
            </w:r>
          </w:p>
          <w:p w:rsidR="003D37E3" w:rsidRPr="00306738" w:rsidRDefault="003D37E3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Problem </w:t>
            </w:r>
            <w:r w:rsidR="003558D1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olving </w:t>
            </w:r>
            <w:r w:rsidR="003558D1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kills</w:t>
            </w:r>
          </w:p>
          <w:p w:rsidR="001F4B81" w:rsidRPr="00306738" w:rsidRDefault="00AA5CE3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Introduction to Oracle 9i, </w:t>
            </w:r>
            <w:r w:rsidR="001F4B81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Oracle 9i PL/SQL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r w:rsidR="001F4B81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Oracle 9i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</w:t>
            </w:r>
            <w:r w:rsidR="001F4B81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orm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r w:rsidR="001F4B81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Oracle 9i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  <w:r w:rsidR="001F4B81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dministration</w:t>
            </w:r>
          </w:p>
          <w:p w:rsidR="00AA5CE3" w:rsidRPr="00306738" w:rsidRDefault="00AA5CE3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SQL Server 2008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mplementation and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esign, SQL Server 2008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dministration, SQL Server 2008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ssential and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eporting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ervice, SQL Server 2000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mplementation and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esign</w:t>
            </w:r>
          </w:p>
          <w:p w:rsidR="001F4B81" w:rsidRPr="00306738" w:rsidRDefault="001F4B81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Visual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tudio 2005 –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indows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ased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pplications</w:t>
            </w:r>
            <w:r w:rsidR="00AA5CE3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Visual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tudio 2005 –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eb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ased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pplications</w:t>
            </w:r>
            <w:r w:rsidR="00AA5CE3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Visual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tudio 2005 –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indows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ervices and XML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eb </w:t>
            </w:r>
            <w:r w:rsidR="003344DC"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ervices</w:t>
            </w:r>
          </w:p>
          <w:p w:rsidR="00C62436" w:rsidRPr="00306738" w:rsidRDefault="00C62436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Windows application workshop</w:t>
            </w:r>
          </w:p>
          <w:p w:rsidR="00C62436" w:rsidRPr="007372A2" w:rsidRDefault="00AA5CE3" w:rsidP="00626924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</w:pPr>
            <w:r w:rsidRPr="0030673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ISO 9000 version 2000</w:t>
            </w:r>
          </w:p>
        </w:tc>
      </w:tr>
      <w:tr w:rsidR="00DA1059" w:rsidRPr="00DA1059">
        <w:trPr>
          <w:gridAfter w:val="1"/>
          <w:wAfter w:w="591" w:type="dxa"/>
        </w:trPr>
        <w:tc>
          <w:tcPr>
            <w:tcW w:w="9865" w:type="dxa"/>
            <w:gridSpan w:val="8"/>
            <w:shd w:val="solid" w:color="C6D9F1" w:fill="FFFFFF"/>
          </w:tcPr>
          <w:p w:rsidR="00DA1059" w:rsidRPr="00DA1059" w:rsidRDefault="00DA1059" w:rsidP="00F62DBF">
            <w:pPr>
              <w:pStyle w:val="NormalWeb"/>
              <w:spacing w:before="0" w:after="0"/>
              <w:rPr>
                <w:b/>
                <w:bCs/>
                <w:color w:val="FFFFFF"/>
                <w:sz w:val="28"/>
                <w:u w:val="single"/>
              </w:rPr>
            </w:pPr>
            <w:r w:rsidRPr="00D7301D">
              <w:rPr>
                <w:b/>
              </w:rPr>
              <w:t>WORK EXPERIENCE</w:t>
            </w:r>
            <w:del w:id="9" w:author="sorena" w:date="2020-04-03T11:38:00Z">
              <w:r w:rsidRPr="00D7301D" w:rsidDel="00F62DBF">
                <w:rPr>
                  <w:b/>
                </w:rPr>
                <w:delText>S</w:delText>
              </w:r>
            </w:del>
          </w:p>
        </w:tc>
      </w:tr>
      <w:tr w:rsidR="00A22395" w:rsidRPr="00DA1059">
        <w:trPr>
          <w:gridAfter w:val="1"/>
          <w:wAfter w:w="591" w:type="dxa"/>
        </w:trPr>
        <w:tc>
          <w:tcPr>
            <w:tcW w:w="1548" w:type="dxa"/>
            <w:gridSpan w:val="3"/>
          </w:tcPr>
          <w:p w:rsidR="00A22395" w:rsidRPr="00EB3FAD" w:rsidRDefault="00A22395" w:rsidP="009D1BCE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 w:rsidRPr="00EB3FAD">
              <w:rPr>
                <w:color w:val="000000"/>
                <w:sz w:val="22"/>
                <w:szCs w:val="22"/>
              </w:rPr>
              <w:t>2019-present</w:t>
            </w:r>
          </w:p>
          <w:p w:rsidR="00B73FF6" w:rsidRDefault="00B73FF6" w:rsidP="00B73FF6">
            <w:pPr>
              <w:pStyle w:val="NormalWeb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06738">
              <w:rPr>
                <w:i/>
                <w:iCs/>
                <w:color w:val="000000"/>
                <w:sz w:val="22"/>
                <w:szCs w:val="22"/>
              </w:rPr>
              <w:t>Part Time</w:t>
            </w:r>
          </w:p>
        </w:tc>
        <w:tc>
          <w:tcPr>
            <w:tcW w:w="8317" w:type="dxa"/>
            <w:gridSpan w:val="5"/>
          </w:tcPr>
          <w:p w:rsidR="00A22395" w:rsidRPr="00306738" w:rsidRDefault="00A22395" w:rsidP="009D1BCE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r w:rsidRPr="00306738">
              <w:rPr>
                <w:b/>
                <w:bCs/>
              </w:rPr>
              <w:t>Ecommerce Project Management of Telavang – Tehran, Iran.</w:t>
            </w:r>
          </w:p>
          <w:p w:rsidR="00036013" w:rsidRPr="00306738" w:rsidRDefault="00A22395" w:rsidP="00306738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r w:rsidRPr="00306738">
              <w:rPr>
                <w:lang w:bidi="fa-IR"/>
              </w:rPr>
              <w:t xml:space="preserve">Telavang is </w:t>
            </w:r>
            <w:commentRangeStart w:id="10"/>
            <w:r w:rsidRPr="00306738">
              <w:rPr>
                <w:lang w:bidi="fa-IR"/>
              </w:rPr>
              <w:t>one the prestigious brands</w:t>
            </w:r>
            <w:commentRangeEnd w:id="10"/>
            <w:r w:rsidR="007D0BD6" w:rsidRPr="00306738">
              <w:rPr>
                <w:lang w:bidi="fa-IR"/>
              </w:rPr>
              <w:commentReference w:id="10"/>
            </w:r>
            <w:r w:rsidRPr="00306738">
              <w:rPr>
                <w:lang w:bidi="fa-IR"/>
              </w:rPr>
              <w:t xml:space="preserve"> in </w:t>
            </w:r>
            <w:ins w:id="11" w:author="sorena" w:date="2020-04-03T16:57:00Z">
              <w:r w:rsidR="007D0BD6" w:rsidRPr="00306738">
                <w:rPr>
                  <w:lang w:bidi="fa-IR"/>
                </w:rPr>
                <w:t xml:space="preserve">the </w:t>
              </w:r>
            </w:ins>
            <w:del w:id="12" w:author="sorena" w:date="2020-04-03T16:57:00Z">
              <w:r w:rsidRPr="00306738" w:rsidDel="007D0BD6">
                <w:rPr>
                  <w:lang w:bidi="fa-IR"/>
                </w:rPr>
                <w:delText xml:space="preserve">Egg </w:delText>
              </w:r>
            </w:del>
            <w:ins w:id="13" w:author="sorena" w:date="2020-04-03T16:57:00Z">
              <w:r w:rsidR="007D0BD6" w:rsidRPr="00306738">
                <w:rPr>
                  <w:lang w:bidi="fa-IR"/>
                </w:rPr>
                <w:t>e</w:t>
              </w:r>
              <w:r w:rsidR="007D0BD6" w:rsidRPr="00306738">
                <w:rPr>
                  <w:lang w:bidi="fa-IR"/>
                </w:rPr>
                <w:t xml:space="preserve">gg </w:t>
              </w:r>
            </w:ins>
            <w:r w:rsidRPr="00306738">
              <w:rPr>
                <w:lang w:bidi="fa-IR"/>
              </w:rPr>
              <w:t xml:space="preserve">packing industry. </w:t>
            </w:r>
            <w:ins w:id="14" w:author="sorena" w:date="2020-04-03T16:58:00Z">
              <w:r w:rsidR="007D0BD6" w:rsidRPr="00306738">
                <w:rPr>
                  <w:lang w:bidi="fa-IR"/>
                </w:rPr>
                <w:t xml:space="preserve">In order to respond to the existing ineffeciencies, </w:t>
              </w:r>
            </w:ins>
            <w:del w:id="15" w:author="sorena" w:date="2020-04-03T16:58:00Z">
              <w:r w:rsidR="00FC3CA8" w:rsidRPr="00306738" w:rsidDel="007D0BD6">
                <w:rPr>
                  <w:lang w:bidi="fa-IR"/>
                </w:rPr>
                <w:delText>T</w:delText>
              </w:r>
            </w:del>
            <w:ins w:id="16" w:author="sorena" w:date="2020-04-03T16:58:00Z">
              <w:r w:rsidR="007D0BD6" w:rsidRPr="00306738">
                <w:rPr>
                  <w:lang w:bidi="fa-IR"/>
                </w:rPr>
                <w:t>t</w:t>
              </w:r>
            </w:ins>
            <w:r w:rsidR="00FC3CA8" w:rsidRPr="00306738">
              <w:rPr>
                <w:lang w:bidi="fa-IR"/>
              </w:rPr>
              <w:t xml:space="preserve">hey started to create an Ecommerce platform </w:t>
            </w:r>
            <w:r w:rsidR="00036013" w:rsidRPr="00306738">
              <w:rPr>
                <w:lang w:bidi="fa-IR"/>
              </w:rPr>
              <w:t>to supply</w:t>
            </w:r>
            <w:r w:rsidR="00FC3CA8" w:rsidRPr="00306738">
              <w:rPr>
                <w:lang w:bidi="fa-IR"/>
              </w:rPr>
              <w:t xml:space="preserve"> egg</w:t>
            </w:r>
            <w:ins w:id="17" w:author="sorena" w:date="2020-04-03T11:38:00Z">
              <w:r w:rsidR="00F62DBF" w:rsidRPr="00306738">
                <w:rPr>
                  <w:lang w:bidi="fa-IR"/>
                </w:rPr>
                <w:t>s</w:t>
              </w:r>
            </w:ins>
            <w:r w:rsidRPr="00306738">
              <w:rPr>
                <w:lang w:bidi="fa-IR"/>
              </w:rPr>
              <w:t xml:space="preserve"> </w:t>
            </w:r>
            <w:del w:id="18" w:author="sorena" w:date="2020-04-03T11:38:00Z">
              <w:r w:rsidR="00FC3CA8" w:rsidRPr="00306738" w:rsidDel="00F62DBF">
                <w:rPr>
                  <w:lang w:bidi="fa-IR"/>
                </w:rPr>
                <w:delText xml:space="preserve">by poultries </w:delText>
              </w:r>
            </w:del>
            <w:del w:id="19" w:author="sorena" w:date="2020-04-03T16:58:00Z">
              <w:r w:rsidR="00FC3CA8" w:rsidRPr="00306738" w:rsidDel="007D0BD6">
                <w:rPr>
                  <w:lang w:bidi="fa-IR"/>
                </w:rPr>
                <w:delText xml:space="preserve">in the market in </w:delText>
              </w:r>
            </w:del>
            <w:ins w:id="20" w:author="sorena" w:date="2020-04-03T16:58:00Z">
              <w:r w:rsidR="007D0BD6" w:rsidRPr="00306738">
                <w:rPr>
                  <w:lang w:bidi="fa-IR"/>
                </w:rPr>
                <w:t>based on</w:t>
              </w:r>
              <w:r w:rsidR="007D0BD6" w:rsidRPr="00EB3FAD">
                <w:rPr>
                  <w:lang w:bidi="fa-IR"/>
                </w:rPr>
                <w:t xml:space="preserve"> </w:t>
              </w:r>
            </w:ins>
            <w:r w:rsidR="00FC3CA8" w:rsidRPr="00EB3FAD">
              <w:rPr>
                <w:lang w:bidi="fa-IR"/>
              </w:rPr>
              <w:t xml:space="preserve">two different </w:t>
            </w:r>
            <w:del w:id="21" w:author="sorena" w:date="2020-04-03T16:59:00Z">
              <w:r w:rsidR="00FC3CA8" w:rsidRPr="00EB3FAD" w:rsidDel="007D0BD6">
                <w:rPr>
                  <w:lang w:bidi="fa-IR"/>
                </w:rPr>
                <w:delText>ways</w:delText>
              </w:r>
            </w:del>
            <w:ins w:id="22" w:author="sorena" w:date="2020-04-03T16:59:00Z">
              <w:r w:rsidR="007D0BD6" w:rsidRPr="00306738">
                <w:rPr>
                  <w:lang w:bidi="fa-IR"/>
                </w:rPr>
                <w:t>criteria</w:t>
              </w:r>
            </w:ins>
            <w:r w:rsidR="00FC3CA8" w:rsidRPr="00EB3FAD">
              <w:rPr>
                <w:lang w:bidi="fa-IR"/>
              </w:rPr>
              <w:t>: fixed price and bid price. This platform provide</w:t>
            </w:r>
            <w:r w:rsidR="00B73FF6" w:rsidRPr="00EB3FAD">
              <w:rPr>
                <w:lang w:bidi="fa-IR"/>
              </w:rPr>
              <w:t>s</w:t>
            </w:r>
            <w:r w:rsidR="00FC3CA8" w:rsidRPr="00EB3FAD">
              <w:rPr>
                <w:lang w:bidi="fa-IR"/>
              </w:rPr>
              <w:t xml:space="preserve"> </w:t>
            </w:r>
            <w:r w:rsidR="00B73FF6" w:rsidRPr="00EB3FAD">
              <w:rPr>
                <w:lang w:bidi="fa-IR"/>
              </w:rPr>
              <w:t>a feature for buyers to submit their request</w:t>
            </w:r>
            <w:ins w:id="23" w:author="sorena" w:date="2020-04-03T11:39:00Z">
              <w:r w:rsidR="00F62DBF" w:rsidRPr="00EB3FAD">
                <w:rPr>
                  <w:lang w:bidi="fa-IR"/>
                </w:rPr>
                <w:t>s</w:t>
              </w:r>
            </w:ins>
            <w:r w:rsidR="00B73FF6" w:rsidRPr="00EB3FAD">
              <w:rPr>
                <w:lang w:bidi="fa-IR"/>
              </w:rPr>
              <w:t xml:space="preserve"> for egg</w:t>
            </w:r>
            <w:ins w:id="24" w:author="sorena" w:date="2020-04-03T11:39:00Z">
              <w:r w:rsidR="00F62DBF" w:rsidRPr="00EB3FAD">
                <w:rPr>
                  <w:lang w:bidi="fa-IR"/>
                </w:rPr>
                <w:t>s</w:t>
              </w:r>
            </w:ins>
            <w:r w:rsidR="00B73FF6" w:rsidRPr="00EB3FAD">
              <w:rPr>
                <w:lang w:bidi="fa-IR"/>
              </w:rPr>
              <w:t xml:space="preserve">. </w:t>
            </w:r>
            <w:r w:rsidR="00B73FF6" w:rsidRPr="00306738">
              <w:rPr>
                <w:lang w:bidi="fa-IR"/>
              </w:rPr>
              <w:t xml:space="preserve">My efforts in this project </w:t>
            </w:r>
            <w:del w:id="25" w:author="sorena" w:date="2020-04-03T16:59:00Z">
              <w:r w:rsidR="00B73FF6" w:rsidRPr="00306738" w:rsidDel="007D0BD6">
                <w:rPr>
                  <w:lang w:bidi="fa-IR"/>
                </w:rPr>
                <w:delText>is</w:delText>
              </w:r>
            </w:del>
            <w:ins w:id="26" w:author="sorena" w:date="2020-04-03T16:59:00Z">
              <w:r w:rsidR="007D0BD6" w:rsidRPr="00306738">
                <w:rPr>
                  <w:lang w:bidi="fa-IR"/>
                </w:rPr>
                <w:t>include</w:t>
              </w:r>
            </w:ins>
            <w:r w:rsidR="00036013" w:rsidRPr="00306738">
              <w:rPr>
                <w:lang w:bidi="fa-IR"/>
              </w:rPr>
              <w:t>:</w:t>
            </w:r>
          </w:p>
          <w:p w:rsidR="00036013" w:rsidRPr="00306738" w:rsidRDefault="00036013" w:rsidP="00306738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r w:rsidRPr="00306738">
              <w:rPr>
                <w:lang w:bidi="fa-IR"/>
              </w:rPr>
              <w:t>Design</w:t>
            </w:r>
            <w:ins w:id="27" w:author="sorena" w:date="2020-04-03T16:59:00Z">
              <w:r w:rsidR="007D0BD6" w:rsidRPr="00306738">
                <w:rPr>
                  <w:lang w:bidi="fa-IR"/>
                </w:rPr>
                <w:t>ing the</w:t>
              </w:r>
            </w:ins>
            <w:r w:rsidRPr="00306738">
              <w:rPr>
                <w:lang w:bidi="fa-IR"/>
              </w:rPr>
              <w:t xml:space="preserve"> business model</w:t>
            </w:r>
            <w:ins w:id="28" w:author="sorena" w:date="2020-04-03T19:22:00Z">
              <w:r w:rsidR="00C26418">
                <w:rPr>
                  <w:lang w:bidi="fa-IR"/>
                </w:rPr>
                <w:t>.</w:t>
              </w:r>
            </w:ins>
          </w:p>
          <w:p w:rsidR="00036013" w:rsidRPr="00306738" w:rsidRDefault="00036013" w:rsidP="00306738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del w:id="29" w:author="sorena" w:date="2020-04-03T16:59:00Z">
              <w:r w:rsidRPr="00306738" w:rsidDel="007D0BD6">
                <w:rPr>
                  <w:lang w:bidi="fa-IR"/>
                </w:rPr>
                <w:delText xml:space="preserve">Define </w:delText>
              </w:r>
            </w:del>
            <w:ins w:id="30" w:author="sorena" w:date="2020-04-03T16:59:00Z">
              <w:r w:rsidR="007D0BD6" w:rsidRPr="00306738">
                <w:rPr>
                  <w:lang w:bidi="fa-IR"/>
                </w:rPr>
                <w:t>Defin</w:t>
              </w:r>
              <w:r w:rsidR="007D0BD6" w:rsidRPr="00306738">
                <w:rPr>
                  <w:lang w:bidi="fa-IR"/>
                </w:rPr>
                <w:t>ing</w:t>
              </w:r>
              <w:r w:rsidR="007D0BD6" w:rsidRPr="00306738">
                <w:rPr>
                  <w:lang w:bidi="fa-IR"/>
                </w:rPr>
                <w:t xml:space="preserve"> </w:t>
              </w:r>
            </w:ins>
            <w:r w:rsidRPr="00306738">
              <w:rPr>
                <w:lang w:bidi="fa-IR"/>
              </w:rPr>
              <w:t>project phases and tasks</w:t>
            </w:r>
            <w:ins w:id="31" w:author="sorena" w:date="2020-04-03T19:22:00Z">
              <w:r w:rsidR="00C26418">
                <w:rPr>
                  <w:lang w:bidi="fa-IR"/>
                </w:rPr>
                <w:t>.</w:t>
              </w:r>
            </w:ins>
          </w:p>
          <w:p w:rsidR="00036013" w:rsidRPr="00306738" w:rsidRDefault="00036013" w:rsidP="00306738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del w:id="32" w:author="sorena" w:date="2020-04-03T16:59:00Z">
              <w:r w:rsidRPr="00306738" w:rsidDel="007D0BD6">
                <w:rPr>
                  <w:lang w:bidi="fa-IR"/>
                </w:rPr>
                <w:lastRenderedPageBreak/>
                <w:delText>D</w:delText>
              </w:r>
              <w:r w:rsidR="00B73FF6" w:rsidRPr="00306738" w:rsidDel="007D0BD6">
                <w:rPr>
                  <w:lang w:bidi="fa-IR"/>
                </w:rPr>
                <w:delText>efine</w:delText>
              </w:r>
            </w:del>
            <w:ins w:id="33" w:author="sorena" w:date="2020-04-03T16:59:00Z">
              <w:r w:rsidR="007D0BD6" w:rsidRPr="00306738">
                <w:rPr>
                  <w:lang w:bidi="fa-IR"/>
                </w:rPr>
                <w:t>Defin</w:t>
              </w:r>
              <w:r w:rsidR="007D0BD6" w:rsidRPr="00306738">
                <w:rPr>
                  <w:lang w:bidi="fa-IR"/>
                </w:rPr>
                <w:t>ing</w:t>
              </w:r>
            </w:ins>
            <w:r w:rsidR="00B73FF6" w:rsidRPr="00306738">
              <w:rPr>
                <w:lang w:bidi="fa-IR"/>
              </w:rPr>
              <w:t xml:space="preserve">, </w:t>
            </w:r>
            <w:del w:id="34" w:author="sorena" w:date="2020-04-03T16:59:00Z">
              <w:r w:rsidR="00B73FF6" w:rsidRPr="00306738" w:rsidDel="007D0BD6">
                <w:rPr>
                  <w:lang w:bidi="fa-IR"/>
                </w:rPr>
                <w:delText xml:space="preserve">manage </w:delText>
              </w:r>
            </w:del>
            <w:ins w:id="35" w:author="sorena" w:date="2020-04-03T16:59:00Z">
              <w:r w:rsidR="007D0BD6" w:rsidRPr="00306738">
                <w:rPr>
                  <w:lang w:bidi="fa-IR"/>
                </w:rPr>
                <w:t>manag</w:t>
              </w:r>
              <w:r w:rsidR="007D0BD6" w:rsidRPr="00306738">
                <w:rPr>
                  <w:lang w:bidi="fa-IR"/>
                </w:rPr>
                <w:t>ing</w:t>
              </w:r>
              <w:r w:rsidR="007D0BD6" w:rsidRPr="00306738">
                <w:rPr>
                  <w:lang w:bidi="fa-IR"/>
                </w:rPr>
                <w:t xml:space="preserve"> </w:t>
              </w:r>
            </w:ins>
            <w:r w:rsidR="00B73FF6" w:rsidRPr="00306738">
              <w:rPr>
                <w:lang w:bidi="fa-IR"/>
              </w:rPr>
              <w:t>and monitor</w:t>
            </w:r>
            <w:ins w:id="36" w:author="sorena" w:date="2020-04-03T16:59:00Z">
              <w:r w:rsidR="007D0BD6" w:rsidRPr="00306738">
                <w:rPr>
                  <w:lang w:bidi="fa-IR"/>
                </w:rPr>
                <w:t>ing</w:t>
              </w:r>
            </w:ins>
            <w:r w:rsidR="00B73FF6" w:rsidRPr="00306738">
              <w:rPr>
                <w:lang w:bidi="fa-IR"/>
              </w:rPr>
              <w:t xml:space="preserve"> tasks </w:t>
            </w:r>
            <w:del w:id="37" w:author="sorena" w:date="2020-04-03T16:59:00Z">
              <w:r w:rsidRPr="00306738" w:rsidDel="007D0BD6">
                <w:rPr>
                  <w:lang w:bidi="fa-IR"/>
                </w:rPr>
                <w:delText>of</w:delText>
              </w:r>
              <w:r w:rsidR="00B73FF6" w:rsidRPr="00306738" w:rsidDel="007D0BD6">
                <w:rPr>
                  <w:lang w:bidi="fa-IR"/>
                </w:rPr>
                <w:delText xml:space="preserve"> </w:delText>
              </w:r>
            </w:del>
            <w:ins w:id="38" w:author="sorena" w:date="2020-04-03T16:59:00Z">
              <w:r w:rsidR="007D0BD6" w:rsidRPr="00306738">
                <w:rPr>
                  <w:lang w:bidi="fa-IR"/>
                </w:rPr>
                <w:t>performed by</w:t>
              </w:r>
              <w:r w:rsidR="007D0BD6" w:rsidRPr="00306738">
                <w:rPr>
                  <w:lang w:bidi="fa-IR"/>
                </w:rPr>
                <w:t xml:space="preserve"> </w:t>
              </w:r>
            </w:ins>
            <w:r w:rsidR="00B73FF6" w:rsidRPr="00306738">
              <w:rPr>
                <w:lang w:bidi="fa-IR"/>
              </w:rPr>
              <w:t>team members</w:t>
            </w:r>
            <w:ins w:id="39" w:author="sorena" w:date="2020-04-03T19:22:00Z">
              <w:r w:rsidR="00C26418">
                <w:rPr>
                  <w:lang w:bidi="fa-IR"/>
                </w:rPr>
                <w:t>.</w:t>
              </w:r>
            </w:ins>
          </w:p>
          <w:p w:rsidR="00036013" w:rsidRPr="00306738" w:rsidRDefault="00036013" w:rsidP="00306738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del w:id="40" w:author="sorena" w:date="2020-04-03T16:59:00Z">
              <w:r w:rsidRPr="00306738" w:rsidDel="007D0BD6">
                <w:rPr>
                  <w:lang w:bidi="fa-IR"/>
                </w:rPr>
                <w:delText xml:space="preserve">Analyze </w:delText>
              </w:r>
            </w:del>
            <w:ins w:id="41" w:author="sorena" w:date="2020-04-03T16:59:00Z">
              <w:r w:rsidR="007D0BD6" w:rsidRPr="00306738">
                <w:rPr>
                  <w:lang w:bidi="fa-IR"/>
                </w:rPr>
                <w:t>Analyz</w:t>
              </w:r>
              <w:r w:rsidR="007D0BD6" w:rsidRPr="00306738">
                <w:rPr>
                  <w:lang w:bidi="fa-IR"/>
                </w:rPr>
                <w:t>ing</w:t>
              </w:r>
              <w:r w:rsidR="007D0BD6" w:rsidRPr="00306738">
                <w:rPr>
                  <w:lang w:bidi="fa-IR"/>
                </w:rPr>
                <w:t xml:space="preserve"> </w:t>
              </w:r>
            </w:ins>
            <w:r w:rsidRPr="00306738">
              <w:rPr>
                <w:lang w:bidi="fa-IR"/>
              </w:rPr>
              <w:t>busin</w:t>
            </w:r>
            <w:r w:rsidR="00573345" w:rsidRPr="00306738">
              <w:rPr>
                <w:lang w:bidi="fa-IR"/>
              </w:rPr>
              <w:t>ess process</w:t>
            </w:r>
            <w:ins w:id="42" w:author="sorena" w:date="2020-04-03T17:00:00Z">
              <w:r w:rsidR="007D0BD6" w:rsidRPr="00306738">
                <w:rPr>
                  <w:lang w:bidi="fa-IR"/>
                </w:rPr>
                <w:t>es</w:t>
              </w:r>
            </w:ins>
            <w:r w:rsidR="00573345" w:rsidRPr="00306738">
              <w:rPr>
                <w:lang w:bidi="fa-IR"/>
              </w:rPr>
              <w:t xml:space="preserve"> and specify</w:t>
            </w:r>
            <w:ins w:id="43" w:author="sorena" w:date="2020-04-03T17:00:00Z">
              <w:r w:rsidR="007D0BD6" w:rsidRPr="00306738">
                <w:rPr>
                  <w:lang w:bidi="fa-IR"/>
                </w:rPr>
                <w:t>ing</w:t>
              </w:r>
            </w:ins>
            <w:r w:rsidR="00573345" w:rsidRPr="00306738">
              <w:rPr>
                <w:lang w:bidi="fa-IR"/>
              </w:rPr>
              <w:t xml:space="preserve"> functional requirements in cooperation with stakeholders</w:t>
            </w:r>
            <w:ins w:id="44" w:author="sorena" w:date="2020-04-03T19:22:00Z">
              <w:r w:rsidR="00C26418">
                <w:rPr>
                  <w:lang w:bidi="fa-IR"/>
                </w:rPr>
                <w:t>.</w:t>
              </w:r>
            </w:ins>
          </w:p>
          <w:p w:rsidR="00573345" w:rsidRPr="00036013" w:rsidRDefault="00573345" w:rsidP="00306738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</w:pPr>
            <w:del w:id="45" w:author="sorena" w:date="2020-04-03T17:00:00Z">
              <w:r w:rsidRPr="00306738" w:rsidDel="007D0BD6">
                <w:rPr>
                  <w:lang w:bidi="fa-IR"/>
                </w:rPr>
                <w:delText xml:space="preserve">Negotiate </w:delText>
              </w:r>
            </w:del>
            <w:ins w:id="46" w:author="sorena" w:date="2020-04-03T17:00:00Z">
              <w:r w:rsidR="007D0BD6" w:rsidRPr="00306738">
                <w:rPr>
                  <w:lang w:bidi="fa-IR"/>
                </w:rPr>
                <w:t>Negotiat</w:t>
              </w:r>
              <w:r w:rsidR="007D0BD6" w:rsidRPr="00306738">
                <w:rPr>
                  <w:lang w:bidi="fa-IR"/>
                </w:rPr>
                <w:t>ing</w:t>
              </w:r>
              <w:r w:rsidR="007D0BD6" w:rsidRPr="00EB3FAD">
                <w:rPr>
                  <w:lang w:bidi="fa-IR"/>
                </w:rPr>
                <w:t xml:space="preserve"> </w:t>
              </w:r>
            </w:ins>
            <w:del w:id="47" w:author="sorena" w:date="2020-04-03T17:07:00Z">
              <w:r w:rsidRPr="00EB3FAD" w:rsidDel="00EB3FAD">
                <w:rPr>
                  <w:lang w:bidi="fa-IR"/>
                </w:rPr>
                <w:delText xml:space="preserve">to </w:delText>
              </w:r>
            </w:del>
            <w:ins w:id="48" w:author="sorena" w:date="2020-04-03T17:07:00Z">
              <w:r w:rsidR="00EB3FAD" w:rsidRPr="00306738">
                <w:rPr>
                  <w:lang w:bidi="fa-IR"/>
                </w:rPr>
                <w:t>with</w:t>
              </w:r>
              <w:r w:rsidR="00EB3FAD" w:rsidRPr="00EB3FAD">
                <w:rPr>
                  <w:lang w:bidi="fa-IR"/>
                </w:rPr>
                <w:t xml:space="preserve"> </w:t>
              </w:r>
            </w:ins>
            <w:del w:id="49" w:author="sorena" w:date="2020-04-03T17:07:00Z">
              <w:r w:rsidRPr="00EB3FAD" w:rsidDel="00EB3FAD">
                <w:rPr>
                  <w:lang w:bidi="fa-IR"/>
                </w:rPr>
                <w:delText>third parties</w:delText>
              </w:r>
            </w:del>
            <w:ins w:id="50" w:author="sorena" w:date="2020-04-03T17:07:00Z">
              <w:r w:rsidR="00EB3FAD" w:rsidRPr="00306738">
                <w:rPr>
                  <w:lang w:bidi="fa-IR"/>
                </w:rPr>
                <w:t>third-party</w:t>
              </w:r>
            </w:ins>
            <w:r w:rsidRPr="00EB3FAD">
              <w:rPr>
                <w:lang w:bidi="fa-IR"/>
              </w:rPr>
              <w:t xml:space="preserve"> bank</w:t>
            </w:r>
            <w:ins w:id="51" w:author="sorena" w:date="2020-04-03T17:07:00Z">
              <w:r w:rsidR="00EB3FAD" w:rsidRPr="00306738">
                <w:rPr>
                  <w:lang w:bidi="fa-IR"/>
                </w:rPr>
                <w:t>ing</w:t>
              </w:r>
            </w:ins>
            <w:r w:rsidRPr="00EB3FAD">
              <w:rPr>
                <w:lang w:bidi="fa-IR"/>
              </w:rPr>
              <w:t xml:space="preserve"> </w:t>
            </w:r>
            <w:del w:id="52" w:author="sorena" w:date="2020-04-03T17:07:00Z">
              <w:r w:rsidRPr="00EB3FAD" w:rsidDel="00EB3FAD">
                <w:rPr>
                  <w:lang w:bidi="fa-IR"/>
                </w:rPr>
                <w:delText xml:space="preserve">services </w:delText>
              </w:r>
            </w:del>
            <w:r w:rsidRPr="00EB3FAD">
              <w:rPr>
                <w:lang w:bidi="fa-IR"/>
              </w:rPr>
              <w:t>and transportation service</w:t>
            </w:r>
            <w:ins w:id="53" w:author="sorena" w:date="2020-04-03T17:07:00Z">
              <w:r w:rsidR="00EB3FAD" w:rsidRPr="00306738">
                <w:rPr>
                  <w:lang w:bidi="fa-IR"/>
                </w:rPr>
                <w:t xml:space="preserve"> providers</w:t>
              </w:r>
            </w:ins>
            <w:ins w:id="54" w:author="sorena" w:date="2020-04-03T19:22:00Z">
              <w:r w:rsidR="00C26418">
                <w:rPr>
                  <w:lang w:bidi="fa-IR"/>
                </w:rPr>
                <w:t>.</w:t>
              </w:r>
            </w:ins>
            <w:del w:id="55" w:author="sorena" w:date="2020-04-03T17:07:00Z">
              <w:r w:rsidRPr="00EB3FAD" w:rsidDel="00EB3FAD">
                <w:rPr>
                  <w:lang w:bidi="fa-IR"/>
                </w:rPr>
                <w:delText>s</w:delText>
              </w:r>
            </w:del>
            <w:r w:rsidRPr="00EB3FAD">
              <w:rPr>
                <w:lang w:bidi="fa-IR"/>
              </w:rPr>
              <w:t xml:space="preserve"> </w:t>
            </w:r>
            <w:del w:id="56" w:author="sorena" w:date="2020-04-03T17:07:00Z">
              <w:r w:rsidRPr="00EB3FAD" w:rsidDel="00EB3FAD">
                <w:rPr>
                  <w:lang w:bidi="fa-IR"/>
                </w:rPr>
                <w:delText>required for project</w:delText>
              </w:r>
            </w:del>
          </w:p>
        </w:tc>
      </w:tr>
      <w:tr w:rsidR="00B73FF6" w:rsidRPr="00DA1059">
        <w:trPr>
          <w:gridAfter w:val="1"/>
          <w:wAfter w:w="591" w:type="dxa"/>
        </w:trPr>
        <w:tc>
          <w:tcPr>
            <w:tcW w:w="1548" w:type="dxa"/>
            <w:gridSpan w:val="3"/>
          </w:tcPr>
          <w:p w:rsidR="00B73FF6" w:rsidRDefault="00B73FF6" w:rsidP="009D1BCE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2019-present</w:t>
            </w:r>
          </w:p>
          <w:p w:rsidR="00B73FF6" w:rsidRDefault="00B73FF6" w:rsidP="00B73FF6">
            <w:pPr>
              <w:pStyle w:val="NormalWeb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Part</w:t>
            </w:r>
            <w:r w:rsidRPr="009B5154">
              <w:rPr>
                <w:i/>
                <w:iCs/>
                <w:color w:val="000000"/>
                <w:sz w:val="20"/>
                <w:szCs w:val="20"/>
              </w:rPr>
              <w:t xml:space="preserve"> Time</w:t>
            </w:r>
          </w:p>
        </w:tc>
        <w:tc>
          <w:tcPr>
            <w:tcW w:w="8317" w:type="dxa"/>
            <w:gridSpan w:val="5"/>
          </w:tcPr>
          <w:p w:rsidR="00B73FF6" w:rsidRPr="00306738" w:rsidRDefault="00B73FF6" w:rsidP="009D1BCE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r w:rsidRPr="00306738">
              <w:rPr>
                <w:b/>
                <w:bCs/>
              </w:rPr>
              <w:t>IT manager of Farjad Laboratory Group – Tehran, Iran.</w:t>
            </w:r>
          </w:p>
          <w:p w:rsidR="00B73FF6" w:rsidRDefault="00BF0C6A" w:rsidP="005B3C39">
            <w:pPr>
              <w:pStyle w:val="NormalWeb"/>
              <w:tabs>
                <w:tab w:val="left" w:pos="34"/>
              </w:tabs>
              <w:spacing w:before="0" w:after="0"/>
              <w:jc w:val="both"/>
            </w:pPr>
            <w:r w:rsidRPr="00BF0C6A">
              <w:t>Farjad Group is</w:t>
            </w:r>
            <w:r>
              <w:t xml:space="preserve"> a holding </w:t>
            </w:r>
            <w:del w:id="57" w:author="sorena" w:date="2020-04-03T19:02:00Z">
              <w:r w:rsidDel="005B3C39">
                <w:delText>which is being</w:delText>
              </w:r>
            </w:del>
            <w:r>
              <w:t xml:space="preserve"> </w:t>
            </w:r>
            <w:ins w:id="58" w:author="sorena" w:date="2020-04-03T19:02:00Z">
              <w:r w:rsidR="005B3C39">
                <w:t>e</w:t>
              </w:r>
            </w:ins>
            <w:r>
              <w:t xml:space="preserve">stablished </w:t>
            </w:r>
            <w:r w:rsidR="00F00616">
              <w:t>to develop franchise</w:t>
            </w:r>
            <w:r w:rsidR="004B15E0">
              <w:t>d</w:t>
            </w:r>
            <w:r w:rsidR="00F00616">
              <w:t xml:space="preserve"> medical laboratory services around the country for the first time in Iran. </w:t>
            </w:r>
            <w:r w:rsidR="00036013">
              <w:t>I am responsible for:</w:t>
            </w:r>
          </w:p>
          <w:p w:rsidR="00036013" w:rsidRPr="008602BC" w:rsidRDefault="008602BC" w:rsidP="005B3C39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</w:pPr>
            <w:del w:id="59" w:author="sorena" w:date="2020-04-03T19:02:00Z">
              <w:r w:rsidDel="005B3C39">
                <w:delText xml:space="preserve">Planning </w:delText>
              </w:r>
            </w:del>
            <w:ins w:id="60" w:author="sorena" w:date="2020-04-03T19:02:00Z">
              <w:r w:rsidR="005B3C39">
                <w:t>Short-term p</w:t>
              </w:r>
              <w:r w:rsidR="005B3C39">
                <w:t xml:space="preserve">lanning </w:t>
              </w:r>
              <w:r w:rsidR="005B3C39">
                <w:t xml:space="preserve">for the </w:t>
              </w:r>
            </w:ins>
            <w:r>
              <w:t xml:space="preserve">IT structure of the business </w:t>
            </w:r>
            <w:del w:id="61" w:author="sorena" w:date="2020-04-03T19:02:00Z">
              <w:r w:rsidDel="005B3C39">
                <w:delText xml:space="preserve">for short-term </w:delText>
              </w:r>
            </w:del>
            <w:r>
              <w:t>in terms of hardware, software and network requirements</w:t>
            </w:r>
            <w:ins w:id="62" w:author="sorena" w:date="2020-04-03T19:21:00Z">
              <w:r w:rsidR="008A0709">
                <w:t>.</w:t>
              </w:r>
            </w:ins>
          </w:p>
          <w:p w:rsidR="008602BC" w:rsidRPr="008602BC" w:rsidRDefault="008602BC" w:rsidP="00626924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</w:pPr>
            <w:r w:rsidRPr="008602BC">
              <w:t>S</w:t>
            </w:r>
            <w:r>
              <w:t>t</w:t>
            </w:r>
            <w:r w:rsidRPr="008602BC">
              <w:t>udy</w:t>
            </w:r>
            <w:r>
              <w:t xml:space="preserve">ing laboratory information systems (LIS) </w:t>
            </w:r>
            <w:r w:rsidR="00615FEF">
              <w:t xml:space="preserve">available in </w:t>
            </w:r>
            <w:ins w:id="63" w:author="sorena" w:date="2020-04-03T19:03:00Z">
              <w:r w:rsidR="005B3C39">
                <w:t xml:space="preserve">the </w:t>
              </w:r>
            </w:ins>
            <w:r w:rsidR="00615FEF">
              <w:t>Iran</w:t>
            </w:r>
            <w:ins w:id="64" w:author="sorena" w:date="2020-04-03T19:03:00Z">
              <w:r w:rsidR="005B3C39">
                <w:t>ian</w:t>
              </w:r>
            </w:ins>
            <w:r w:rsidR="00615FEF">
              <w:t xml:space="preserve"> market, negotiating </w:t>
            </w:r>
            <w:r w:rsidR="00615FEF">
              <w:rPr>
                <w:lang w:bidi="fa-IR"/>
              </w:rPr>
              <w:t>with provider companies and selecting the best solution</w:t>
            </w:r>
            <w:ins w:id="65" w:author="sorena" w:date="2020-04-03T19:21:00Z">
              <w:r w:rsidR="008A0709">
                <w:rPr>
                  <w:lang w:bidi="fa-IR"/>
                </w:rPr>
                <w:t>.</w:t>
              </w:r>
            </w:ins>
          </w:p>
          <w:p w:rsidR="008602BC" w:rsidRDefault="00727FF0" w:rsidP="00626924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</w:pPr>
            <w:r>
              <w:t xml:space="preserve">Deciding about </w:t>
            </w:r>
            <w:ins w:id="66" w:author="sorena" w:date="2020-04-03T19:13:00Z">
              <w:r w:rsidR="007B77DD">
                <w:t>the</w:t>
              </w:r>
            </w:ins>
            <w:ins w:id="67" w:author="sorena" w:date="2020-04-03T19:18:00Z">
              <w:r w:rsidR="003D1F0A">
                <w:t xml:space="preserve"> </w:t>
              </w:r>
            </w:ins>
            <w:r>
              <w:t>network design of the central laboratory and the communication of the franchised centers with central lab</w:t>
            </w:r>
            <w:ins w:id="68" w:author="sorena" w:date="2020-04-03T19:21:00Z">
              <w:r w:rsidR="008A0709">
                <w:t>.</w:t>
              </w:r>
            </w:ins>
          </w:p>
          <w:p w:rsidR="00727FF0" w:rsidRDefault="00727FF0" w:rsidP="00626924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</w:pPr>
            <w:r>
              <w:t xml:space="preserve">Designing the business processes of </w:t>
            </w:r>
            <w:r w:rsidR="002B18B6">
              <w:t xml:space="preserve">the </w:t>
            </w:r>
            <w:r w:rsidR="002B18B6">
              <w:rPr>
                <w:lang w:bidi="fa-IR"/>
              </w:rPr>
              <w:t>administrative and operational departments</w:t>
            </w:r>
            <w:ins w:id="69" w:author="sorena" w:date="2020-04-03T19:21:00Z">
              <w:r w:rsidR="008A0709">
                <w:t>.</w:t>
              </w:r>
            </w:ins>
          </w:p>
          <w:p w:rsidR="00750AAF" w:rsidRPr="008602BC" w:rsidRDefault="00750AAF" w:rsidP="00626924">
            <w:pPr>
              <w:pStyle w:val="NormalWeb"/>
              <w:numPr>
                <w:ilvl w:val="0"/>
                <w:numId w:val="4"/>
              </w:numPr>
              <w:tabs>
                <w:tab w:val="left" w:pos="34"/>
              </w:tabs>
              <w:spacing w:before="0" w:after="0"/>
              <w:jc w:val="both"/>
            </w:pPr>
            <w:r>
              <w:rPr>
                <w:lang w:bidi="fa-IR"/>
              </w:rPr>
              <w:t>Managing the IT personnel</w:t>
            </w:r>
            <w:ins w:id="70" w:author="sorena" w:date="2020-04-03T19:21:00Z">
              <w:r w:rsidR="008A0709">
                <w:t>.</w:t>
              </w:r>
            </w:ins>
          </w:p>
        </w:tc>
      </w:tr>
      <w:tr w:rsidR="009B5154" w:rsidRPr="00DA1059">
        <w:trPr>
          <w:gridAfter w:val="1"/>
          <w:wAfter w:w="591" w:type="dxa"/>
        </w:trPr>
        <w:tc>
          <w:tcPr>
            <w:tcW w:w="1548" w:type="dxa"/>
            <w:gridSpan w:val="3"/>
          </w:tcPr>
          <w:p w:rsidR="009B5154" w:rsidRDefault="009B5154" w:rsidP="009D1BCE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2017-</w:t>
            </w:r>
            <w:r w:rsidR="00B73FF6">
              <w:rPr>
                <w:color w:val="000000"/>
                <w:sz w:val="22"/>
                <w:szCs w:val="22"/>
              </w:rPr>
              <w:t>2019</w:t>
            </w:r>
          </w:p>
          <w:p w:rsidR="009B5154" w:rsidRPr="009B5154" w:rsidRDefault="009B5154" w:rsidP="009B5154">
            <w:pPr>
              <w:pStyle w:val="NormalWeb"/>
              <w:spacing w:before="0" w:after="0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9B5154">
              <w:rPr>
                <w:i/>
                <w:iCs/>
                <w:color w:val="000000"/>
                <w:sz w:val="20"/>
                <w:szCs w:val="20"/>
              </w:rPr>
              <w:t>Full Time</w:t>
            </w:r>
          </w:p>
        </w:tc>
        <w:tc>
          <w:tcPr>
            <w:tcW w:w="8317" w:type="dxa"/>
            <w:gridSpan w:val="5"/>
          </w:tcPr>
          <w:p w:rsidR="009B5154" w:rsidRPr="00306738" w:rsidRDefault="009B5154" w:rsidP="009D1BCE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r w:rsidRPr="00306738">
              <w:rPr>
                <w:b/>
                <w:bCs/>
              </w:rPr>
              <w:t>Ecommerce Project Management of Refah Chain Stores – Tehran, Iran.</w:t>
            </w:r>
          </w:p>
          <w:p w:rsidR="009B5154" w:rsidRDefault="001875CA" w:rsidP="008A0709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r>
              <w:t xml:space="preserve">Refah </w:t>
            </w:r>
            <w:del w:id="71" w:author="sorena" w:date="2020-04-03T19:18:00Z">
              <w:r w:rsidDel="003D1F0A">
                <w:delText xml:space="preserve">chain stores </w:delText>
              </w:r>
            </w:del>
            <w:r>
              <w:t xml:space="preserve">is </w:t>
            </w:r>
            <w:r w:rsidRPr="001875CA">
              <w:rPr>
                <w:lang w:bidi="fa-IR"/>
              </w:rPr>
              <w:t>one of the most extensive distribution networks</w:t>
            </w:r>
            <w:ins w:id="72" w:author="sorena" w:date="2020-04-03T19:18:00Z">
              <w:r w:rsidR="003D1F0A">
                <w:rPr>
                  <w:lang w:bidi="fa-IR"/>
                </w:rPr>
                <w:t>,</w:t>
              </w:r>
            </w:ins>
            <w:r w:rsidRPr="001875CA">
              <w:rPr>
                <w:lang w:bidi="fa-IR"/>
              </w:rPr>
              <w:t xml:space="preserve"> </w:t>
            </w:r>
            <w:del w:id="73" w:author="sorena" w:date="2020-04-03T19:18:00Z">
              <w:r w:rsidRPr="001875CA" w:rsidDel="003D1F0A">
                <w:rPr>
                  <w:lang w:bidi="fa-IR"/>
                </w:rPr>
                <w:delText xml:space="preserve">operates </w:delText>
              </w:r>
            </w:del>
            <w:ins w:id="74" w:author="sorena" w:date="2020-04-03T19:18:00Z">
              <w:r w:rsidR="003D1F0A" w:rsidRPr="001875CA">
                <w:rPr>
                  <w:lang w:bidi="fa-IR"/>
                </w:rPr>
                <w:t>operat</w:t>
              </w:r>
              <w:r w:rsidR="003D1F0A">
                <w:rPr>
                  <w:lang w:bidi="fa-IR"/>
                </w:rPr>
                <w:t>ing</w:t>
              </w:r>
              <w:r w:rsidR="003D1F0A" w:rsidRPr="001875CA">
                <w:rPr>
                  <w:lang w:bidi="fa-IR"/>
                </w:rPr>
                <w:t xml:space="preserve"> </w:t>
              </w:r>
            </w:ins>
            <w:r w:rsidRPr="001875CA">
              <w:rPr>
                <w:lang w:bidi="fa-IR"/>
              </w:rPr>
              <w:t xml:space="preserve">in a chain of Hypermarkets, Extra markets and Express markets, </w:t>
            </w:r>
            <w:ins w:id="75" w:author="sorena" w:date="2020-04-03T19:19:00Z">
              <w:r w:rsidR="003D1F0A">
                <w:rPr>
                  <w:lang w:bidi="fa-IR"/>
                </w:rPr>
                <w:t xml:space="preserve">currently </w:t>
              </w:r>
            </w:ins>
            <w:ins w:id="76" w:author="sorena" w:date="2020-04-03T19:18:00Z">
              <w:r w:rsidR="003D1F0A">
                <w:rPr>
                  <w:lang w:bidi="fa-IR"/>
                </w:rPr>
                <w:t xml:space="preserve">with </w:t>
              </w:r>
            </w:ins>
            <w:del w:id="77" w:author="sorena" w:date="2020-04-03T19:19:00Z">
              <w:r w:rsidRPr="001875CA" w:rsidDel="003D1F0A">
                <w:rPr>
                  <w:lang w:bidi="fa-IR"/>
                </w:rPr>
                <w:delText xml:space="preserve">presently has </w:delText>
              </w:r>
            </w:del>
            <w:r w:rsidRPr="001875CA">
              <w:rPr>
                <w:lang w:bidi="fa-IR"/>
              </w:rPr>
              <w:t xml:space="preserve">220 stores </w:t>
            </w:r>
            <w:del w:id="78" w:author="sorena" w:date="2020-04-03T19:19:00Z">
              <w:r w:rsidRPr="001875CA" w:rsidDel="008A0709">
                <w:rPr>
                  <w:lang w:bidi="fa-IR"/>
                </w:rPr>
                <w:delText>in all the states around the country</w:delText>
              </w:r>
            </w:del>
            <w:ins w:id="79" w:author="sorena" w:date="2020-04-03T19:19:00Z">
              <w:r w:rsidR="008A0709">
                <w:rPr>
                  <w:lang w:bidi="fa-IR"/>
                </w:rPr>
                <w:t>nationwide</w:t>
              </w:r>
            </w:ins>
            <w:r>
              <w:rPr>
                <w:lang w:bidi="fa-IR"/>
              </w:rPr>
              <w:t>.</w:t>
            </w:r>
          </w:p>
          <w:p w:rsidR="000A38D6" w:rsidRDefault="001875CA" w:rsidP="001875CA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del w:id="80" w:author="sorena" w:date="2020-04-03T19:19:00Z">
              <w:r w:rsidDel="008A0709">
                <w:rPr>
                  <w:lang w:bidi="fa-IR"/>
                </w:rPr>
                <w:delText>My responsibility in this company concludes</w:delText>
              </w:r>
            </w:del>
            <w:ins w:id="81" w:author="sorena" w:date="2020-04-03T19:19:00Z">
              <w:r w:rsidR="008A0709">
                <w:rPr>
                  <w:lang w:bidi="fa-IR"/>
                </w:rPr>
                <w:t>My responsibilities included</w:t>
              </w:r>
            </w:ins>
            <w:r w:rsidR="000A38D6">
              <w:rPr>
                <w:lang w:bidi="fa-IR"/>
              </w:rPr>
              <w:t>:</w:t>
            </w:r>
          </w:p>
          <w:p w:rsidR="000A38D6" w:rsidRDefault="000A38D6" w:rsidP="008A0709">
            <w:pPr>
              <w:pStyle w:val="NormalWeb"/>
              <w:numPr>
                <w:ilvl w:val="0"/>
                <w:numId w:val="6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del w:id="82" w:author="sorena" w:date="2020-04-03T19:19:00Z">
              <w:r w:rsidDel="008A0709">
                <w:rPr>
                  <w:lang w:bidi="fa-IR"/>
                </w:rPr>
                <w:delText xml:space="preserve">Manage </w:delText>
              </w:r>
            </w:del>
            <w:ins w:id="83" w:author="sorena" w:date="2020-04-03T19:19:00Z">
              <w:r w:rsidR="008A0709">
                <w:rPr>
                  <w:lang w:bidi="fa-IR"/>
                </w:rPr>
                <w:t>Manag</w:t>
              </w:r>
              <w:r w:rsidR="008A0709">
                <w:rPr>
                  <w:lang w:bidi="fa-IR"/>
                </w:rPr>
                <w:t>ing</w:t>
              </w:r>
              <w:r w:rsidR="008A0709">
                <w:rPr>
                  <w:lang w:bidi="fa-IR"/>
                </w:rPr>
                <w:t xml:space="preserve"> </w:t>
              </w:r>
            </w:ins>
            <w:r>
              <w:rPr>
                <w:lang w:bidi="fa-IR"/>
              </w:rPr>
              <w:t>and control</w:t>
            </w:r>
            <w:ins w:id="84" w:author="sorena" w:date="2020-04-03T19:19:00Z">
              <w:r w:rsidR="008A0709">
                <w:rPr>
                  <w:lang w:bidi="fa-IR"/>
                </w:rPr>
                <w:t>ling the</w:t>
              </w:r>
            </w:ins>
            <w:r>
              <w:rPr>
                <w:lang w:bidi="fa-IR"/>
              </w:rPr>
              <w:t xml:space="preserve"> schedule plan of the project.</w:t>
            </w:r>
          </w:p>
          <w:p w:rsidR="001875CA" w:rsidRDefault="000A38D6" w:rsidP="008A0709">
            <w:pPr>
              <w:pStyle w:val="NormalWeb"/>
              <w:numPr>
                <w:ilvl w:val="0"/>
                <w:numId w:val="6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del w:id="85" w:author="sorena" w:date="2020-04-03T19:19:00Z">
              <w:r w:rsidDel="008A0709">
                <w:rPr>
                  <w:lang w:bidi="fa-IR"/>
                </w:rPr>
                <w:delText xml:space="preserve">Negotiate </w:delText>
              </w:r>
            </w:del>
            <w:ins w:id="86" w:author="sorena" w:date="2020-04-03T19:19:00Z">
              <w:r w:rsidR="008A0709">
                <w:rPr>
                  <w:lang w:bidi="fa-IR"/>
                </w:rPr>
                <w:t>Negotiat</w:t>
              </w:r>
              <w:r w:rsidR="008A0709">
                <w:rPr>
                  <w:lang w:bidi="fa-IR"/>
                </w:rPr>
                <w:t>ing</w:t>
              </w:r>
              <w:r w:rsidR="008A0709">
                <w:rPr>
                  <w:lang w:bidi="fa-IR"/>
                </w:rPr>
                <w:t xml:space="preserve"> </w:t>
              </w:r>
            </w:ins>
            <w:r>
              <w:rPr>
                <w:lang w:bidi="fa-IR"/>
              </w:rPr>
              <w:t>with products vendors</w:t>
            </w:r>
            <w:del w:id="87" w:author="sorena" w:date="2020-04-03T19:20:00Z">
              <w:r w:rsidDel="008A0709">
                <w:rPr>
                  <w:lang w:bidi="fa-IR"/>
                </w:rPr>
                <w:delText>.</w:delText>
              </w:r>
            </w:del>
            <w:ins w:id="88" w:author="sorena" w:date="2020-04-03T19:21:00Z">
              <w:r w:rsidR="008A0709">
                <w:rPr>
                  <w:lang w:bidi="fa-IR"/>
                </w:rPr>
                <w:t>.</w:t>
              </w:r>
            </w:ins>
          </w:p>
          <w:p w:rsidR="000A38D6" w:rsidRDefault="000A38D6" w:rsidP="008A0709">
            <w:pPr>
              <w:pStyle w:val="NormalWeb"/>
              <w:numPr>
                <w:ilvl w:val="0"/>
                <w:numId w:val="6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r>
              <w:rPr>
                <w:lang w:bidi="fa-IR"/>
              </w:rPr>
              <w:t>Manag</w:t>
            </w:r>
            <w:ins w:id="89" w:author="sorena" w:date="2020-04-03T19:19:00Z">
              <w:r w:rsidR="008A0709">
                <w:rPr>
                  <w:lang w:bidi="fa-IR"/>
                </w:rPr>
                <w:t>ing the</w:t>
              </w:r>
            </w:ins>
            <w:del w:id="90" w:author="sorena" w:date="2020-04-03T19:19:00Z">
              <w:r w:rsidDel="008A0709">
                <w:rPr>
                  <w:lang w:bidi="fa-IR"/>
                </w:rPr>
                <w:delText xml:space="preserve">e </w:delText>
              </w:r>
            </w:del>
            <w:ins w:id="91" w:author="sorena" w:date="2020-04-03T19:20:00Z">
              <w:r w:rsidR="008A0709">
                <w:rPr>
                  <w:lang w:bidi="fa-IR"/>
                </w:rPr>
                <w:t xml:space="preserve"> </w:t>
              </w:r>
            </w:ins>
            <w:r>
              <w:rPr>
                <w:lang w:bidi="fa-IR"/>
              </w:rPr>
              <w:t>Ecommerce team</w:t>
            </w:r>
            <w:del w:id="92" w:author="sorena" w:date="2020-04-03T19:20:00Z">
              <w:r w:rsidDel="008A0709">
                <w:rPr>
                  <w:lang w:bidi="fa-IR"/>
                </w:rPr>
                <w:delText>.</w:delText>
              </w:r>
            </w:del>
            <w:ins w:id="93" w:author="sorena" w:date="2020-04-03T19:21:00Z">
              <w:r w:rsidR="008A0709">
                <w:rPr>
                  <w:lang w:bidi="fa-IR"/>
                </w:rPr>
                <w:t>.</w:t>
              </w:r>
            </w:ins>
          </w:p>
          <w:p w:rsidR="000A38D6" w:rsidRDefault="000A38D6" w:rsidP="008A0709">
            <w:pPr>
              <w:pStyle w:val="NormalWeb"/>
              <w:numPr>
                <w:ilvl w:val="0"/>
                <w:numId w:val="6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r>
              <w:rPr>
                <w:lang w:bidi="fa-IR"/>
              </w:rPr>
              <w:t>Recruit</w:t>
            </w:r>
            <w:ins w:id="94" w:author="sorena" w:date="2020-04-03T19:19:00Z">
              <w:r w:rsidR="008A0709">
                <w:rPr>
                  <w:lang w:bidi="fa-IR"/>
                </w:rPr>
                <w:t>ing</w:t>
              </w:r>
            </w:ins>
            <w:r>
              <w:rPr>
                <w:lang w:bidi="fa-IR"/>
              </w:rPr>
              <w:t xml:space="preserve"> team members</w:t>
            </w:r>
            <w:del w:id="95" w:author="sorena" w:date="2020-04-03T19:20:00Z">
              <w:r w:rsidDel="008A0709">
                <w:rPr>
                  <w:lang w:bidi="fa-IR"/>
                </w:rPr>
                <w:delText>.</w:delText>
              </w:r>
            </w:del>
            <w:ins w:id="96" w:author="sorena" w:date="2020-04-03T19:21:00Z">
              <w:r w:rsidR="008A0709">
                <w:rPr>
                  <w:lang w:bidi="fa-IR"/>
                </w:rPr>
                <w:t>.</w:t>
              </w:r>
            </w:ins>
          </w:p>
          <w:p w:rsidR="000A38D6" w:rsidRDefault="000A38D6" w:rsidP="008A0709">
            <w:pPr>
              <w:pStyle w:val="NormalWeb"/>
              <w:numPr>
                <w:ilvl w:val="0"/>
                <w:numId w:val="6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r>
              <w:rPr>
                <w:lang w:bidi="fa-IR"/>
              </w:rPr>
              <w:t>Control</w:t>
            </w:r>
            <w:ins w:id="97" w:author="sorena" w:date="2020-04-03T19:20:00Z">
              <w:r w:rsidR="008A0709">
                <w:rPr>
                  <w:lang w:bidi="fa-IR"/>
                </w:rPr>
                <w:t>ling</w:t>
              </w:r>
            </w:ins>
            <w:r>
              <w:rPr>
                <w:lang w:bidi="fa-IR"/>
              </w:rPr>
              <w:t xml:space="preserve"> sales discounts and promotions</w:t>
            </w:r>
            <w:del w:id="98" w:author="sorena" w:date="2020-04-03T19:20:00Z">
              <w:r w:rsidDel="008A0709">
                <w:rPr>
                  <w:lang w:bidi="fa-IR"/>
                </w:rPr>
                <w:delText>.</w:delText>
              </w:r>
            </w:del>
            <w:ins w:id="99" w:author="sorena" w:date="2020-04-03T19:21:00Z">
              <w:r w:rsidR="008A0709">
                <w:rPr>
                  <w:lang w:bidi="fa-IR"/>
                </w:rPr>
                <w:t>.</w:t>
              </w:r>
            </w:ins>
          </w:p>
          <w:p w:rsidR="000A38D6" w:rsidRDefault="000A38D6" w:rsidP="008A0709">
            <w:pPr>
              <w:pStyle w:val="NormalWeb"/>
              <w:numPr>
                <w:ilvl w:val="0"/>
                <w:numId w:val="6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r>
              <w:rPr>
                <w:lang w:bidi="fa-IR"/>
              </w:rPr>
              <w:t>Control</w:t>
            </w:r>
            <w:ins w:id="100" w:author="sorena" w:date="2020-04-03T19:20:00Z">
              <w:r w:rsidR="008A0709">
                <w:rPr>
                  <w:lang w:bidi="fa-IR"/>
                </w:rPr>
                <w:t>ling</w:t>
              </w:r>
            </w:ins>
            <w:r>
              <w:rPr>
                <w:lang w:bidi="fa-IR"/>
              </w:rPr>
              <w:t xml:space="preserve"> software requirements development progress</w:t>
            </w:r>
            <w:del w:id="101" w:author="sorena" w:date="2020-04-03T19:20:00Z">
              <w:r w:rsidDel="008A0709">
                <w:rPr>
                  <w:lang w:bidi="fa-IR"/>
                </w:rPr>
                <w:delText>.</w:delText>
              </w:r>
            </w:del>
            <w:ins w:id="102" w:author="sorena" w:date="2020-04-03T19:21:00Z">
              <w:r w:rsidR="008A0709">
                <w:rPr>
                  <w:lang w:bidi="fa-IR"/>
                </w:rPr>
                <w:t>.</w:t>
              </w:r>
            </w:ins>
          </w:p>
          <w:p w:rsidR="000A38D6" w:rsidRDefault="000A38D6" w:rsidP="008A0709">
            <w:pPr>
              <w:pStyle w:val="NormalWeb"/>
              <w:numPr>
                <w:ilvl w:val="0"/>
                <w:numId w:val="6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del w:id="103" w:author="sorena" w:date="2020-04-03T19:20:00Z">
              <w:r w:rsidDel="008A0709">
                <w:rPr>
                  <w:lang w:bidi="fa-IR"/>
                </w:rPr>
                <w:delText xml:space="preserve">Negotiate </w:delText>
              </w:r>
            </w:del>
            <w:ins w:id="104" w:author="sorena" w:date="2020-04-03T19:20:00Z">
              <w:r w:rsidR="008A0709">
                <w:rPr>
                  <w:lang w:bidi="fa-IR"/>
                </w:rPr>
                <w:t>Negotiat</w:t>
              </w:r>
              <w:r w:rsidR="008A0709">
                <w:rPr>
                  <w:lang w:bidi="fa-IR"/>
                </w:rPr>
                <w:t>ing</w:t>
              </w:r>
              <w:r w:rsidR="008A0709">
                <w:rPr>
                  <w:lang w:bidi="fa-IR"/>
                </w:rPr>
                <w:t xml:space="preserve"> </w:t>
              </w:r>
            </w:ins>
            <w:r>
              <w:rPr>
                <w:lang w:bidi="fa-IR"/>
              </w:rPr>
              <w:t>with logistics service providers</w:t>
            </w:r>
            <w:del w:id="105" w:author="sorena" w:date="2020-04-03T19:20:00Z">
              <w:r w:rsidDel="008A0709">
                <w:rPr>
                  <w:lang w:bidi="fa-IR"/>
                </w:rPr>
                <w:delText>.</w:delText>
              </w:r>
            </w:del>
            <w:ins w:id="106" w:author="sorena" w:date="2020-04-03T19:21:00Z">
              <w:r w:rsidR="008A0709">
                <w:rPr>
                  <w:lang w:bidi="fa-IR"/>
                </w:rPr>
                <w:t>.</w:t>
              </w:r>
            </w:ins>
          </w:p>
          <w:p w:rsidR="000A38D6" w:rsidRPr="001875CA" w:rsidRDefault="000A38D6" w:rsidP="008A0709">
            <w:pPr>
              <w:pStyle w:val="NormalWeb"/>
              <w:numPr>
                <w:ilvl w:val="0"/>
                <w:numId w:val="6"/>
              </w:numPr>
              <w:tabs>
                <w:tab w:val="left" w:pos="34"/>
              </w:tabs>
              <w:spacing w:before="0" w:after="0"/>
              <w:jc w:val="both"/>
              <w:rPr>
                <w:lang w:bidi="fa-IR"/>
              </w:rPr>
            </w:pPr>
            <w:r>
              <w:rPr>
                <w:lang w:bidi="fa-IR"/>
              </w:rPr>
              <w:t>Control</w:t>
            </w:r>
            <w:ins w:id="107" w:author="sorena" w:date="2020-04-03T19:20:00Z">
              <w:r w:rsidR="008A0709">
                <w:rPr>
                  <w:lang w:bidi="fa-IR"/>
                </w:rPr>
                <w:t>ling</w:t>
              </w:r>
            </w:ins>
            <w:r>
              <w:rPr>
                <w:lang w:bidi="fa-IR"/>
              </w:rPr>
              <w:t xml:space="preserve"> and </w:t>
            </w:r>
            <w:del w:id="108" w:author="sorena" w:date="2020-04-03T19:20:00Z">
              <w:r w:rsidDel="008A0709">
                <w:rPr>
                  <w:lang w:bidi="fa-IR"/>
                </w:rPr>
                <w:delText xml:space="preserve">manage </w:delText>
              </w:r>
            </w:del>
            <w:ins w:id="109" w:author="sorena" w:date="2020-04-03T19:20:00Z">
              <w:r w:rsidR="008A0709">
                <w:rPr>
                  <w:lang w:bidi="fa-IR"/>
                </w:rPr>
                <w:t>manag</w:t>
              </w:r>
              <w:r w:rsidR="008A0709">
                <w:rPr>
                  <w:lang w:bidi="fa-IR"/>
                </w:rPr>
                <w:t>ing</w:t>
              </w:r>
              <w:r w:rsidR="008A0709">
                <w:rPr>
                  <w:lang w:bidi="fa-IR"/>
                </w:rPr>
                <w:t xml:space="preserve"> </w:t>
              </w:r>
            </w:ins>
            <w:r>
              <w:rPr>
                <w:lang w:bidi="fa-IR"/>
              </w:rPr>
              <w:t>project requirement</w:t>
            </w:r>
            <w:ins w:id="110" w:author="sorena" w:date="2020-04-03T19:20:00Z">
              <w:r w:rsidR="008A0709">
                <w:rPr>
                  <w:lang w:bidi="fa-IR"/>
                </w:rPr>
                <w:t>s</w:t>
              </w:r>
            </w:ins>
            <w:r>
              <w:rPr>
                <w:lang w:bidi="fa-IR"/>
              </w:rPr>
              <w:t xml:space="preserve"> to run </w:t>
            </w:r>
            <w:r w:rsidR="00B6018A">
              <w:rPr>
                <w:lang w:bidi="fa-IR"/>
              </w:rPr>
              <w:t>Refah</w:t>
            </w:r>
            <w:r>
              <w:rPr>
                <w:lang w:bidi="fa-IR"/>
              </w:rPr>
              <w:t xml:space="preserve"> Ecommerce</w:t>
            </w:r>
            <w:del w:id="111" w:author="sorena" w:date="2020-04-03T19:20:00Z">
              <w:r w:rsidDel="008A0709">
                <w:rPr>
                  <w:lang w:bidi="fa-IR"/>
                </w:rPr>
                <w:delText>.</w:delText>
              </w:r>
            </w:del>
          </w:p>
        </w:tc>
      </w:tr>
      <w:tr w:rsidR="00E80B6F" w:rsidRPr="00DA1059">
        <w:trPr>
          <w:gridAfter w:val="1"/>
          <w:wAfter w:w="591" w:type="dxa"/>
        </w:trPr>
        <w:tc>
          <w:tcPr>
            <w:tcW w:w="1548" w:type="dxa"/>
            <w:gridSpan w:val="3"/>
          </w:tcPr>
          <w:p w:rsidR="00E80B6F" w:rsidRDefault="00E80B6F" w:rsidP="009D1BCE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2016-2017</w:t>
            </w:r>
          </w:p>
          <w:p w:rsidR="00E80B6F" w:rsidRPr="00E80B6F" w:rsidRDefault="00E80B6F" w:rsidP="009D1BCE">
            <w:pPr>
              <w:pStyle w:val="NormalWeb"/>
              <w:spacing w:before="0" w:after="0"/>
              <w:rPr>
                <w:i/>
                <w:iCs/>
                <w:color w:val="000000"/>
                <w:sz w:val="22"/>
                <w:szCs w:val="22"/>
              </w:rPr>
            </w:pPr>
            <w:r w:rsidRPr="00E80B6F">
              <w:rPr>
                <w:i/>
                <w:iCs/>
                <w:color w:val="000000"/>
                <w:sz w:val="20"/>
                <w:szCs w:val="20"/>
              </w:rPr>
              <w:t>Full Time</w:t>
            </w:r>
          </w:p>
        </w:tc>
        <w:tc>
          <w:tcPr>
            <w:tcW w:w="8317" w:type="dxa"/>
            <w:gridSpan w:val="5"/>
          </w:tcPr>
          <w:p w:rsidR="00E80B6F" w:rsidRPr="00306738" w:rsidRDefault="00E80B6F" w:rsidP="009D1BCE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r w:rsidRPr="00306738">
              <w:rPr>
                <w:b/>
                <w:bCs/>
              </w:rPr>
              <w:t>Planning Manager of Pouya Pakhsh Roshd – Tehran, Iran.</w:t>
            </w:r>
          </w:p>
          <w:p w:rsidR="00E80B6F" w:rsidRDefault="00E80B6F" w:rsidP="009D1BCE">
            <w:pPr>
              <w:pStyle w:val="NormalWeb"/>
              <w:tabs>
                <w:tab w:val="left" w:pos="34"/>
              </w:tabs>
              <w:spacing w:before="0" w:after="0"/>
              <w:jc w:val="both"/>
            </w:pPr>
            <w:r>
              <w:t>Pouya Pakhsh Roshd is a countrywide FMCG distribution Centre with more than 11 branches in Iran.</w:t>
            </w:r>
          </w:p>
          <w:p w:rsidR="00E80B6F" w:rsidRDefault="00E80B6F" w:rsidP="00C26418">
            <w:pPr>
              <w:pStyle w:val="NormalWeb"/>
              <w:tabs>
                <w:tab w:val="left" w:pos="34"/>
              </w:tabs>
              <w:spacing w:before="0" w:after="0"/>
              <w:jc w:val="both"/>
            </w:pPr>
            <w:del w:id="112" w:author="sorena" w:date="2020-04-03T19:22:00Z">
              <w:r w:rsidDel="00C26418">
                <w:delText>My efforts in this company was</w:delText>
              </w:r>
            </w:del>
            <w:ins w:id="113" w:author="sorena" w:date="2020-04-03T19:22:00Z">
              <w:r w:rsidR="00C26418">
                <w:t>I was in charge of</w:t>
              </w:r>
            </w:ins>
            <w:del w:id="114" w:author="sorena" w:date="2020-04-03T19:22:00Z">
              <w:r w:rsidDel="00C26418">
                <w:delText xml:space="preserve"> to</w:delText>
              </w:r>
            </w:del>
            <w:r>
              <w:t xml:space="preserve"> </w:t>
            </w:r>
            <w:del w:id="115" w:author="sorena" w:date="2020-04-03T19:22:00Z">
              <w:r w:rsidDel="00C26418">
                <w:delText xml:space="preserve">manage </w:delText>
              </w:r>
            </w:del>
            <w:ins w:id="116" w:author="sorena" w:date="2020-04-03T19:22:00Z">
              <w:r w:rsidR="00C26418">
                <w:t>manag</w:t>
              </w:r>
              <w:r w:rsidR="00C26418">
                <w:t>ing</w:t>
              </w:r>
            </w:ins>
            <w:r>
              <w:t>inventories and logistics of all branches.</w:t>
            </w:r>
            <w:ins w:id="117" w:author="sorena" w:date="2020-04-03T19:22:00Z">
              <w:r w:rsidR="00C26418">
                <w:t xml:space="preserve"> More specifically:</w:t>
              </w:r>
            </w:ins>
          </w:p>
          <w:p w:rsidR="00E80B6F" w:rsidRDefault="00E80B6F" w:rsidP="00C26418">
            <w:pPr>
              <w:pStyle w:val="NormalWeb"/>
              <w:numPr>
                <w:ilvl w:val="0"/>
                <w:numId w:val="7"/>
              </w:numPr>
              <w:tabs>
                <w:tab w:val="left" w:pos="34"/>
              </w:tabs>
              <w:spacing w:before="0" w:after="0"/>
              <w:jc w:val="both"/>
            </w:pPr>
            <w:r>
              <w:t>Control</w:t>
            </w:r>
            <w:ins w:id="118" w:author="sorena" w:date="2020-04-03T19:22:00Z">
              <w:r w:rsidR="00C26418">
                <w:t>ling</w:t>
              </w:r>
            </w:ins>
            <w:ins w:id="119" w:author="sorena" w:date="2020-04-03T19:23:00Z">
              <w:r w:rsidR="00C26418">
                <w:t xml:space="preserve"> the</w:t>
              </w:r>
            </w:ins>
            <w:r>
              <w:t xml:space="preserve"> product stock of all inventories and </w:t>
            </w:r>
            <w:del w:id="120" w:author="sorena" w:date="2020-04-03T19:23:00Z">
              <w:r w:rsidDel="00C26418">
                <w:delText xml:space="preserve">decide </w:delText>
              </w:r>
            </w:del>
            <w:ins w:id="121" w:author="sorena" w:date="2020-04-03T19:23:00Z">
              <w:r w:rsidR="00C26418">
                <w:t>decid</w:t>
              </w:r>
              <w:r w:rsidR="00C26418">
                <w:t>ing</w:t>
              </w:r>
              <w:r w:rsidR="00C26418">
                <w:t xml:space="preserve"> </w:t>
              </w:r>
            </w:ins>
            <w:r>
              <w:t xml:space="preserve">about </w:t>
            </w:r>
            <w:ins w:id="122" w:author="sorena" w:date="2020-04-03T19:23:00Z">
              <w:r w:rsidR="00C26418">
                <w:t xml:space="preserve">the </w:t>
              </w:r>
            </w:ins>
            <w:r>
              <w:t>stock status.</w:t>
            </w:r>
          </w:p>
          <w:p w:rsidR="00E80B6F" w:rsidRDefault="00E80B6F" w:rsidP="00C26418">
            <w:pPr>
              <w:pStyle w:val="NormalWeb"/>
              <w:numPr>
                <w:ilvl w:val="0"/>
                <w:numId w:val="7"/>
              </w:numPr>
              <w:tabs>
                <w:tab w:val="left" w:pos="34"/>
              </w:tabs>
              <w:spacing w:before="0" w:after="0"/>
              <w:jc w:val="both"/>
            </w:pPr>
            <w:r>
              <w:t>Control</w:t>
            </w:r>
            <w:ins w:id="123" w:author="sorena" w:date="2020-04-03T19:23:00Z">
              <w:r w:rsidR="00C26418">
                <w:t>ling</w:t>
              </w:r>
            </w:ins>
            <w:r>
              <w:t xml:space="preserve"> distribution functions of all branches to make </w:t>
            </w:r>
            <w:ins w:id="124" w:author="sorena" w:date="2020-04-03T19:23:00Z">
              <w:r w:rsidR="00C26418">
                <w:t xml:space="preserve">on-time </w:t>
              </w:r>
            </w:ins>
            <w:r>
              <w:t>deliver</w:t>
            </w:r>
            <w:ins w:id="125" w:author="sorena" w:date="2020-04-03T19:23:00Z">
              <w:r w:rsidR="00C26418">
                <w:t>ies</w:t>
              </w:r>
            </w:ins>
            <w:del w:id="126" w:author="sorena" w:date="2020-04-03T19:23:00Z">
              <w:r w:rsidDel="00C26418">
                <w:delText>y on time</w:delText>
              </w:r>
            </w:del>
            <w:r>
              <w:t>.</w:t>
            </w:r>
          </w:p>
          <w:p w:rsidR="00E80B6F" w:rsidRDefault="00E80B6F" w:rsidP="00C26418">
            <w:pPr>
              <w:pStyle w:val="NormalWeb"/>
              <w:numPr>
                <w:ilvl w:val="0"/>
                <w:numId w:val="7"/>
              </w:numPr>
              <w:tabs>
                <w:tab w:val="left" w:pos="34"/>
              </w:tabs>
              <w:spacing w:before="0" w:after="0"/>
              <w:jc w:val="both"/>
            </w:pPr>
            <w:del w:id="127" w:author="sorena" w:date="2020-04-03T19:23:00Z">
              <w:r w:rsidDel="00C26418">
                <w:delText xml:space="preserve">Manage </w:delText>
              </w:r>
            </w:del>
            <w:ins w:id="128" w:author="sorena" w:date="2020-04-03T19:23:00Z">
              <w:r w:rsidR="00C26418">
                <w:t>Manag</w:t>
              </w:r>
              <w:r w:rsidR="00C26418">
                <w:t>ing</w:t>
              </w:r>
              <w:r w:rsidR="00C26418">
                <w:t xml:space="preserve"> </w:t>
              </w:r>
            </w:ins>
            <w:r>
              <w:t>human resources of inventories and logistics.</w:t>
            </w:r>
          </w:p>
          <w:p w:rsidR="00E80B6F" w:rsidRDefault="00E80B6F" w:rsidP="00C26418">
            <w:pPr>
              <w:pStyle w:val="NormalWeb"/>
              <w:numPr>
                <w:ilvl w:val="0"/>
                <w:numId w:val="7"/>
              </w:numPr>
              <w:tabs>
                <w:tab w:val="left" w:pos="34"/>
              </w:tabs>
              <w:spacing w:before="0" w:after="0"/>
              <w:jc w:val="both"/>
            </w:pPr>
            <w:del w:id="129" w:author="sorena" w:date="2020-04-03T19:23:00Z">
              <w:r w:rsidDel="00C26418">
                <w:delText xml:space="preserve">Decide </w:delText>
              </w:r>
            </w:del>
            <w:ins w:id="130" w:author="sorena" w:date="2020-04-03T19:23:00Z">
              <w:r w:rsidR="00C26418">
                <w:t>Decid</w:t>
              </w:r>
              <w:r w:rsidR="00C26418">
                <w:t>ing</w:t>
              </w:r>
              <w:r w:rsidR="00C26418">
                <w:t xml:space="preserve"> </w:t>
              </w:r>
            </w:ins>
            <w:r>
              <w:t>about</w:t>
            </w:r>
            <w:ins w:id="131" w:author="sorena" w:date="2020-04-03T19:23:00Z">
              <w:r w:rsidR="00C26418">
                <w:t xml:space="preserve"> the</w:t>
              </w:r>
            </w:ins>
            <w:r>
              <w:t xml:space="preserve"> salaries of the human resources under my supervision.</w:t>
            </w:r>
          </w:p>
          <w:p w:rsidR="00F35AE9" w:rsidRDefault="00F35AE9" w:rsidP="00C26418">
            <w:pPr>
              <w:pStyle w:val="NormalWeb"/>
              <w:numPr>
                <w:ilvl w:val="0"/>
                <w:numId w:val="7"/>
              </w:numPr>
              <w:tabs>
                <w:tab w:val="left" w:pos="34"/>
              </w:tabs>
              <w:spacing w:before="0" w:after="0"/>
              <w:jc w:val="both"/>
            </w:pPr>
            <w:del w:id="132" w:author="sorena" w:date="2020-04-03T19:23:00Z">
              <w:r w:rsidDel="00C26418">
                <w:delText xml:space="preserve">Negotiate </w:delText>
              </w:r>
            </w:del>
            <w:ins w:id="133" w:author="sorena" w:date="2020-04-03T19:23:00Z">
              <w:r w:rsidR="00C26418">
                <w:t>Negotiat</w:t>
              </w:r>
              <w:r w:rsidR="00C26418">
                <w:t>ing</w:t>
              </w:r>
              <w:r w:rsidR="00C26418">
                <w:t xml:space="preserve"> </w:t>
              </w:r>
            </w:ins>
            <w:r>
              <w:t>with vendors about new product</w:t>
            </w:r>
            <w:del w:id="134" w:author="sorena" w:date="2020-04-03T19:23:00Z">
              <w:r w:rsidDel="00C26418">
                <w:delText>s</w:delText>
              </w:r>
            </w:del>
            <w:r>
              <w:t xml:space="preserve"> entries.</w:t>
            </w:r>
          </w:p>
          <w:p w:rsidR="00E80B6F" w:rsidRPr="00E80B6F" w:rsidRDefault="00F35AE9" w:rsidP="00626924">
            <w:pPr>
              <w:pStyle w:val="NormalWeb"/>
              <w:numPr>
                <w:ilvl w:val="0"/>
                <w:numId w:val="7"/>
              </w:numPr>
              <w:tabs>
                <w:tab w:val="left" w:pos="34"/>
              </w:tabs>
              <w:spacing w:before="0" w:after="0"/>
              <w:jc w:val="both"/>
            </w:pPr>
            <w:r>
              <w:t>Contro</w:t>
            </w:r>
            <w:ins w:id="135" w:author="sorena" w:date="2020-04-03T19:23:00Z">
              <w:r w:rsidR="00C26418">
                <w:t>ling</w:t>
              </w:r>
            </w:ins>
            <w:r>
              <w:t>l the product orders of branches for inventory recharge.</w:t>
            </w:r>
          </w:p>
        </w:tc>
      </w:tr>
      <w:tr w:rsidR="00482BBF" w:rsidRPr="00DA1059">
        <w:trPr>
          <w:gridAfter w:val="1"/>
          <w:wAfter w:w="591" w:type="dxa"/>
        </w:trPr>
        <w:tc>
          <w:tcPr>
            <w:tcW w:w="1548" w:type="dxa"/>
            <w:gridSpan w:val="3"/>
          </w:tcPr>
          <w:p w:rsidR="00482BBF" w:rsidRDefault="00482BBF" w:rsidP="009D1BCE">
            <w:pPr>
              <w:pStyle w:val="NormalWeb"/>
              <w:spacing w:before="0" w:after="0"/>
              <w:rPr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color w:val="000000"/>
                <w:sz w:val="22"/>
                <w:szCs w:val="22"/>
              </w:rPr>
              <w:t>2013-</w:t>
            </w:r>
            <w:r w:rsidR="009567A2">
              <w:rPr>
                <w:rFonts w:hint="cs"/>
                <w:color w:val="000000"/>
                <w:sz w:val="22"/>
                <w:szCs w:val="22"/>
                <w:rtl/>
                <w:lang w:bidi="fa-IR"/>
              </w:rPr>
              <w:t>2016</w:t>
            </w:r>
          </w:p>
          <w:p w:rsidR="009567A2" w:rsidRPr="009567A2" w:rsidRDefault="009567A2" w:rsidP="009567A2">
            <w:pPr>
              <w:pStyle w:val="NormalWeb"/>
              <w:spacing w:before="0" w:after="0"/>
              <w:jc w:val="center"/>
              <w:rPr>
                <w:i/>
                <w:iCs/>
                <w:color w:val="000000"/>
                <w:sz w:val="22"/>
                <w:szCs w:val="22"/>
                <w:lang w:bidi="fa-IR"/>
              </w:rPr>
            </w:pPr>
            <w:r w:rsidRPr="009567A2">
              <w:rPr>
                <w:i/>
                <w:iCs/>
                <w:color w:val="000000"/>
                <w:sz w:val="20"/>
                <w:szCs w:val="20"/>
                <w:lang w:bidi="fa-IR"/>
              </w:rPr>
              <w:t>Full Time</w:t>
            </w:r>
          </w:p>
        </w:tc>
        <w:tc>
          <w:tcPr>
            <w:tcW w:w="8317" w:type="dxa"/>
            <w:gridSpan w:val="5"/>
          </w:tcPr>
          <w:p w:rsidR="00482BBF" w:rsidRPr="00306738" w:rsidRDefault="009567A2" w:rsidP="009D1BCE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r w:rsidRPr="00306738">
              <w:rPr>
                <w:b/>
                <w:bCs/>
              </w:rPr>
              <w:t>Chief Information Officer of Alpa – Tehran, iran.</w:t>
            </w:r>
          </w:p>
          <w:p w:rsidR="009567A2" w:rsidRDefault="009567A2" w:rsidP="009D1BCE">
            <w:pPr>
              <w:pStyle w:val="NormalWeb"/>
              <w:tabs>
                <w:tab w:val="left" w:pos="34"/>
              </w:tabs>
              <w:spacing w:before="0" w:after="0"/>
              <w:jc w:val="both"/>
            </w:pPr>
            <w:r>
              <w:t>Alpa is a countrywide FMCG distribution centre with more than 15 branches in 15 cities in Iran.</w:t>
            </w:r>
          </w:p>
          <w:p w:rsidR="009567A2" w:rsidRDefault="009567A2" w:rsidP="00FC2A58">
            <w:pPr>
              <w:pStyle w:val="NormalWeb"/>
              <w:tabs>
                <w:tab w:val="left" w:pos="34"/>
              </w:tabs>
              <w:spacing w:before="0" w:after="0"/>
              <w:jc w:val="both"/>
            </w:pPr>
            <w:r>
              <w:t>My responsibilities in this role was managing hardware, software and network functions of the organization</w:t>
            </w:r>
            <w:ins w:id="136" w:author="sorena" w:date="2020-04-03T17:46:00Z">
              <w:r w:rsidR="00FC2A58">
                <w:t xml:space="preserve">, such </w:t>
              </w:r>
            </w:ins>
            <w:ins w:id="137" w:author="sorena" w:date="2020-04-03T17:47:00Z">
              <w:r w:rsidR="00FC2A58">
                <w:t>as:</w:t>
              </w:r>
            </w:ins>
            <w:del w:id="138" w:author="sorena" w:date="2020-04-03T17:46:00Z">
              <w:r w:rsidDel="00FC2A58">
                <w:delText>.</w:delText>
              </w:r>
            </w:del>
          </w:p>
          <w:p w:rsidR="00291DDF" w:rsidRDefault="00291DDF" w:rsidP="005E4718">
            <w:pPr>
              <w:pStyle w:val="NormalWeb"/>
              <w:numPr>
                <w:ilvl w:val="0"/>
                <w:numId w:val="8"/>
              </w:numPr>
              <w:tabs>
                <w:tab w:val="left" w:pos="34"/>
              </w:tabs>
              <w:spacing w:before="0" w:after="0"/>
              <w:jc w:val="both"/>
            </w:pPr>
            <w:r>
              <w:t>Plan</w:t>
            </w:r>
            <w:ins w:id="139" w:author="sorena" w:date="2020-04-03T18:24:00Z">
              <w:r w:rsidR="005E4718">
                <w:t>ning,</w:t>
              </w:r>
            </w:ins>
            <w:del w:id="140" w:author="sorena" w:date="2020-04-03T18:24:00Z">
              <w:r w:rsidDel="005E4718">
                <w:delText xml:space="preserve"> and </w:delText>
              </w:r>
            </w:del>
            <w:ins w:id="141" w:author="sorena" w:date="2020-04-03T18:24:00Z">
              <w:r w:rsidR="005E4718">
                <w:t xml:space="preserve"> </w:t>
              </w:r>
            </w:ins>
            <w:r>
              <w:t>direct</w:t>
            </w:r>
            <w:ins w:id="142" w:author="sorena" w:date="2020-04-03T18:24:00Z">
              <w:r w:rsidR="005E4718">
                <w:t>ing</w:t>
              </w:r>
            </w:ins>
            <w:r>
              <w:t xml:space="preserve"> and control</w:t>
            </w:r>
            <w:ins w:id="143" w:author="sorena" w:date="2020-04-03T18:24:00Z">
              <w:r w:rsidR="005E4718">
                <w:t>ing</w:t>
              </w:r>
            </w:ins>
            <w:r>
              <w:t xml:space="preserve"> IT strategies. </w:t>
            </w:r>
          </w:p>
          <w:p w:rsidR="009567A2" w:rsidRDefault="009567A2" w:rsidP="00CB42B3">
            <w:pPr>
              <w:pStyle w:val="NormalWeb"/>
              <w:numPr>
                <w:ilvl w:val="0"/>
                <w:numId w:val="8"/>
              </w:numPr>
              <w:tabs>
                <w:tab w:val="left" w:pos="34"/>
              </w:tabs>
              <w:spacing w:before="0" w:after="0"/>
              <w:jc w:val="both"/>
            </w:pPr>
            <w:del w:id="144" w:author="sorena" w:date="2020-04-03T18:32:00Z">
              <w:r w:rsidDel="00CB42B3">
                <w:delText xml:space="preserve">Manage </w:delText>
              </w:r>
            </w:del>
            <w:ins w:id="145" w:author="sorena" w:date="2020-04-03T18:32:00Z">
              <w:r w:rsidR="00CB42B3">
                <w:t>Manag</w:t>
              </w:r>
              <w:r w:rsidR="00CB42B3">
                <w:t>ing</w:t>
              </w:r>
              <w:r w:rsidR="00CB42B3">
                <w:t xml:space="preserve"> </w:t>
              </w:r>
            </w:ins>
            <w:r>
              <w:t>and control</w:t>
            </w:r>
            <w:ins w:id="146" w:author="sorena" w:date="2020-04-03T18:32:00Z">
              <w:r w:rsidR="00CB42B3">
                <w:t>ling</w:t>
              </w:r>
            </w:ins>
            <w:r>
              <w:t xml:space="preserve"> the Integrated Information System </w:t>
            </w:r>
            <w:r>
              <w:lastRenderedPageBreak/>
              <w:t>development.</w:t>
            </w:r>
          </w:p>
          <w:p w:rsidR="009567A2" w:rsidRDefault="009567A2" w:rsidP="00CB42B3">
            <w:pPr>
              <w:pStyle w:val="NormalWeb"/>
              <w:numPr>
                <w:ilvl w:val="0"/>
                <w:numId w:val="8"/>
              </w:numPr>
              <w:tabs>
                <w:tab w:val="left" w:pos="34"/>
              </w:tabs>
              <w:spacing w:before="0" w:after="0"/>
              <w:jc w:val="both"/>
            </w:pPr>
            <w:del w:id="147" w:author="sorena" w:date="2020-04-03T18:33:00Z">
              <w:r w:rsidDel="00CB42B3">
                <w:delText xml:space="preserve">Manage </w:delText>
              </w:r>
            </w:del>
            <w:ins w:id="148" w:author="sorena" w:date="2020-04-03T18:33:00Z">
              <w:r w:rsidR="00CB42B3">
                <w:t>Manag</w:t>
              </w:r>
              <w:r w:rsidR="00CB42B3">
                <w:t>ing</w:t>
              </w:r>
              <w:r w:rsidR="00CB42B3">
                <w:t xml:space="preserve"> </w:t>
              </w:r>
              <w:r w:rsidR="00CB42B3">
                <w:t xml:space="preserve">the </w:t>
              </w:r>
            </w:ins>
            <w:r>
              <w:t xml:space="preserve">software development team to ensure team progress </w:t>
            </w:r>
            <w:r w:rsidR="000520FD">
              <w:t xml:space="preserve">based on </w:t>
            </w:r>
            <w:ins w:id="149" w:author="sorena" w:date="2020-04-03T18:33:00Z">
              <w:r w:rsidR="00CB42B3">
                <w:t xml:space="preserve">the </w:t>
              </w:r>
            </w:ins>
            <w:r w:rsidR="000520FD">
              <w:t>schedule plan.</w:t>
            </w:r>
          </w:p>
          <w:p w:rsidR="000520FD" w:rsidRDefault="000520FD" w:rsidP="00CB42B3">
            <w:pPr>
              <w:pStyle w:val="NormalWeb"/>
              <w:numPr>
                <w:ilvl w:val="0"/>
                <w:numId w:val="8"/>
              </w:numPr>
              <w:tabs>
                <w:tab w:val="left" w:pos="34"/>
              </w:tabs>
              <w:spacing w:before="0" w:after="0"/>
              <w:jc w:val="both"/>
            </w:pPr>
            <w:del w:id="150" w:author="sorena" w:date="2020-04-03T18:33:00Z">
              <w:r w:rsidDel="00CB42B3">
                <w:delText xml:space="preserve">Analyze </w:delText>
              </w:r>
            </w:del>
            <w:ins w:id="151" w:author="sorena" w:date="2020-04-03T18:33:00Z">
              <w:r w:rsidR="00CB42B3">
                <w:t>Analyz</w:t>
              </w:r>
              <w:r w:rsidR="00CB42B3">
                <w:t>ing</w:t>
              </w:r>
              <w:r w:rsidR="00CB42B3">
                <w:t xml:space="preserve"> </w:t>
              </w:r>
            </w:ins>
            <w:r>
              <w:t xml:space="preserve">efficiency and accuracy of the technology </w:t>
            </w:r>
            <w:del w:id="152" w:author="sorena" w:date="2020-04-03T18:33:00Z">
              <w:r w:rsidDel="00CB42B3">
                <w:delText xml:space="preserve">we </w:delText>
              </w:r>
            </w:del>
            <w:r>
              <w:t>used for design and development.</w:t>
            </w:r>
          </w:p>
          <w:p w:rsidR="000520FD" w:rsidRDefault="000520FD" w:rsidP="00CB42B3">
            <w:pPr>
              <w:pStyle w:val="NormalWeb"/>
              <w:numPr>
                <w:ilvl w:val="0"/>
                <w:numId w:val="8"/>
              </w:numPr>
              <w:tabs>
                <w:tab w:val="left" w:pos="34"/>
              </w:tabs>
              <w:spacing w:before="0" w:after="0"/>
              <w:jc w:val="both"/>
            </w:pPr>
            <w:del w:id="153" w:author="sorena" w:date="2020-04-03T18:33:00Z">
              <w:r w:rsidDel="00CB42B3">
                <w:delText xml:space="preserve">Manage </w:delText>
              </w:r>
            </w:del>
            <w:ins w:id="154" w:author="sorena" w:date="2020-04-03T18:33:00Z">
              <w:r w:rsidR="00CB42B3">
                <w:t>Manag</w:t>
              </w:r>
              <w:r w:rsidR="00CB42B3">
                <w:t>ing</w:t>
              </w:r>
              <w:r w:rsidR="00CB42B3">
                <w:t xml:space="preserve"> </w:t>
              </w:r>
            </w:ins>
            <w:r>
              <w:t>and control</w:t>
            </w:r>
            <w:ins w:id="155" w:author="sorena" w:date="2020-04-03T18:33:00Z">
              <w:r w:rsidR="00CB42B3">
                <w:t>ling</w:t>
              </w:r>
            </w:ins>
            <w:r>
              <w:t xml:space="preserve"> communications network of the organization inside the office building and between branches as well.</w:t>
            </w:r>
          </w:p>
          <w:p w:rsidR="000520FD" w:rsidRDefault="000520FD" w:rsidP="00CB42B3">
            <w:pPr>
              <w:pStyle w:val="NormalWeb"/>
              <w:numPr>
                <w:ilvl w:val="0"/>
                <w:numId w:val="8"/>
              </w:numPr>
              <w:tabs>
                <w:tab w:val="left" w:pos="34"/>
              </w:tabs>
              <w:spacing w:before="0" w:after="0"/>
              <w:jc w:val="both"/>
            </w:pPr>
            <w:del w:id="156" w:author="sorena" w:date="2020-04-03T18:33:00Z">
              <w:r w:rsidDel="00CB42B3">
                <w:delText xml:space="preserve">Negotiate </w:delText>
              </w:r>
            </w:del>
            <w:ins w:id="157" w:author="sorena" w:date="2020-04-03T18:33:00Z">
              <w:r w:rsidR="00CB42B3">
                <w:t>Negotiat</w:t>
              </w:r>
              <w:r w:rsidR="00CB42B3">
                <w:t>ing</w:t>
              </w:r>
              <w:r w:rsidR="00CB42B3">
                <w:t xml:space="preserve"> </w:t>
              </w:r>
            </w:ins>
            <w:r>
              <w:t xml:space="preserve">with vendors and service providers to </w:t>
            </w:r>
            <w:del w:id="158" w:author="sorena" w:date="2020-04-03T18:33:00Z">
              <w:r w:rsidDel="00CB42B3">
                <w:delText xml:space="preserve">make </w:delText>
              </w:r>
            </w:del>
            <w:ins w:id="159" w:author="sorena" w:date="2020-04-03T18:34:00Z">
              <w:r w:rsidR="00CB42B3">
                <w:t>agree</w:t>
              </w:r>
            </w:ins>
            <w:ins w:id="160" w:author="sorena" w:date="2020-04-03T18:33:00Z">
              <w:r w:rsidR="00CB42B3">
                <w:t xml:space="preserve"> </w:t>
              </w:r>
            </w:ins>
            <w:r>
              <w:t>contracts for using new technologies.</w:t>
            </w:r>
          </w:p>
          <w:p w:rsidR="000520FD" w:rsidRDefault="000520FD" w:rsidP="00CB42B3">
            <w:pPr>
              <w:pStyle w:val="NormalWeb"/>
              <w:numPr>
                <w:ilvl w:val="0"/>
                <w:numId w:val="8"/>
              </w:numPr>
              <w:tabs>
                <w:tab w:val="left" w:pos="34"/>
              </w:tabs>
              <w:spacing w:before="0" w:after="0"/>
              <w:jc w:val="both"/>
            </w:pPr>
            <w:del w:id="161" w:author="sorena" w:date="2020-04-03T18:34:00Z">
              <w:r w:rsidDel="00CB42B3">
                <w:delText xml:space="preserve">Manage </w:delText>
              </w:r>
            </w:del>
            <w:ins w:id="162" w:author="sorena" w:date="2020-04-03T18:34:00Z">
              <w:r w:rsidR="00CB42B3">
                <w:t>Manag</w:t>
              </w:r>
              <w:r w:rsidR="00CB42B3">
                <w:t>ing</w:t>
              </w:r>
              <w:r w:rsidR="00CB42B3">
                <w:t xml:space="preserve"> </w:t>
              </w:r>
            </w:ins>
            <w:r>
              <w:t>all human resources of software, hardware and network teams.</w:t>
            </w:r>
          </w:p>
          <w:p w:rsidR="000520FD" w:rsidRDefault="00291DDF" w:rsidP="00626924">
            <w:pPr>
              <w:pStyle w:val="NormalWeb"/>
              <w:numPr>
                <w:ilvl w:val="0"/>
                <w:numId w:val="8"/>
              </w:numPr>
              <w:tabs>
                <w:tab w:val="left" w:pos="34"/>
              </w:tabs>
              <w:spacing w:before="0" w:after="0"/>
              <w:jc w:val="both"/>
            </w:pPr>
            <w:r>
              <w:t>Plan</w:t>
            </w:r>
            <w:ins w:id="163" w:author="sorena" w:date="2020-04-03T18:34:00Z">
              <w:r w:rsidR="00CB42B3">
                <w:t>ning</w:t>
              </w:r>
            </w:ins>
            <w:r w:rsidR="000520FD">
              <w:t xml:space="preserve"> and control</w:t>
            </w:r>
            <w:ins w:id="164" w:author="sorena" w:date="2020-04-03T18:34:00Z">
              <w:r w:rsidR="00CB42B3">
                <w:t xml:space="preserve">ling </w:t>
              </w:r>
            </w:ins>
            <w:del w:id="165" w:author="sorena" w:date="2020-04-03T18:34:00Z">
              <w:r w:rsidR="000520FD" w:rsidDel="00CB42B3">
                <w:delText xml:space="preserve"> </w:delText>
              </w:r>
            </w:del>
            <w:r w:rsidR="000520FD">
              <w:t>the budget of software, hardware and network teams.</w:t>
            </w:r>
          </w:p>
          <w:p w:rsidR="00394D96" w:rsidRPr="009567A2" w:rsidRDefault="00394D96" w:rsidP="00CB42B3">
            <w:pPr>
              <w:pStyle w:val="NormalWeb"/>
              <w:numPr>
                <w:ilvl w:val="0"/>
                <w:numId w:val="8"/>
              </w:numPr>
              <w:tabs>
                <w:tab w:val="left" w:pos="34"/>
              </w:tabs>
              <w:spacing w:before="0" w:after="0"/>
              <w:jc w:val="both"/>
            </w:pPr>
            <w:del w:id="166" w:author="sorena" w:date="2020-04-03T18:34:00Z">
              <w:r w:rsidDel="00CB42B3">
                <w:delText xml:space="preserve">Decide </w:delText>
              </w:r>
            </w:del>
            <w:ins w:id="167" w:author="sorena" w:date="2020-04-03T18:34:00Z">
              <w:r w:rsidR="00CB42B3">
                <w:t>Decid</w:t>
              </w:r>
              <w:r w:rsidR="00CB42B3">
                <w:t>ing</w:t>
              </w:r>
            </w:ins>
            <w:ins w:id="168" w:author="sorena" w:date="2020-04-03T18:58:00Z">
              <w:r w:rsidR="005B3C39">
                <w:t xml:space="preserve"> </w:t>
              </w:r>
            </w:ins>
            <w:ins w:id="169" w:author="sorena" w:date="2020-04-03T18:34:00Z">
              <w:r w:rsidR="00CB42B3">
                <w:t xml:space="preserve"> </w:t>
              </w:r>
            </w:ins>
            <w:r>
              <w:t>to choose best solutions to resolve IT problems and needs of the organization.</w:t>
            </w:r>
          </w:p>
        </w:tc>
      </w:tr>
      <w:tr w:rsidR="00315EE0" w:rsidRPr="00DA1059">
        <w:trPr>
          <w:gridAfter w:val="1"/>
          <w:wAfter w:w="591" w:type="dxa"/>
        </w:trPr>
        <w:tc>
          <w:tcPr>
            <w:tcW w:w="1548" w:type="dxa"/>
            <w:gridSpan w:val="3"/>
          </w:tcPr>
          <w:p w:rsidR="00C26FA3" w:rsidRDefault="00C26FA3" w:rsidP="001C1215">
            <w:pPr>
              <w:pStyle w:val="NormalWeb"/>
              <w:spacing w:before="0" w:after="0"/>
              <w:rPr>
                <w:color w:val="000000"/>
                <w:sz w:val="22"/>
                <w:szCs w:val="22"/>
                <w:rtl/>
              </w:rPr>
            </w:pPr>
          </w:p>
          <w:p w:rsidR="00315EE0" w:rsidRDefault="00AA5CE3" w:rsidP="009567A2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</w:t>
            </w:r>
            <w:r w:rsidR="001A4414">
              <w:rPr>
                <w:color w:val="000000"/>
                <w:sz w:val="22"/>
                <w:szCs w:val="22"/>
              </w:rPr>
              <w:t>5</w:t>
            </w:r>
            <w:r w:rsidR="00315EE0">
              <w:rPr>
                <w:color w:val="000000"/>
                <w:sz w:val="22"/>
                <w:szCs w:val="22"/>
              </w:rPr>
              <w:t xml:space="preserve"> – </w:t>
            </w:r>
            <w:r w:rsidR="009567A2">
              <w:rPr>
                <w:color w:val="000000"/>
                <w:sz w:val="22"/>
                <w:szCs w:val="22"/>
              </w:rPr>
              <w:t>2011</w:t>
            </w:r>
          </w:p>
          <w:p w:rsidR="00315EE0" w:rsidRPr="00DA1059" w:rsidRDefault="00AA5CE3" w:rsidP="001C1215">
            <w:pPr>
              <w:pStyle w:val="NormalWeb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Full</w:t>
            </w:r>
            <w:r w:rsidR="00315EE0" w:rsidRPr="007F27D5">
              <w:rPr>
                <w:i/>
                <w:iCs/>
                <w:color w:val="000000"/>
                <w:sz w:val="20"/>
                <w:szCs w:val="20"/>
              </w:rPr>
              <w:t xml:space="preserve"> Time</w:t>
            </w:r>
          </w:p>
        </w:tc>
        <w:tc>
          <w:tcPr>
            <w:tcW w:w="8317" w:type="dxa"/>
            <w:gridSpan w:val="5"/>
          </w:tcPr>
          <w:p w:rsidR="00315EE0" w:rsidRPr="00C26FA3" w:rsidRDefault="00315EE0" w:rsidP="00C26FA3">
            <w:pPr>
              <w:pStyle w:val="NormalWeb"/>
              <w:tabs>
                <w:tab w:val="left" w:pos="34"/>
              </w:tabs>
              <w:bidi/>
              <w:spacing w:before="0" w:after="0"/>
              <w:jc w:val="both"/>
              <w:rPr>
                <w:color w:val="FF0000"/>
                <w:sz w:val="22"/>
                <w:szCs w:val="22"/>
                <w:rtl/>
                <w:lang w:val="en-GB" w:bidi="fa-IR"/>
              </w:rPr>
            </w:pPr>
          </w:p>
          <w:p w:rsidR="00315EE0" w:rsidRPr="00306738" w:rsidRDefault="00AA5CE3" w:rsidP="00306738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commentRangeStart w:id="170"/>
            <w:r w:rsidRPr="00306738">
              <w:rPr>
                <w:b/>
                <w:bCs/>
              </w:rPr>
              <w:t>Manager</w:t>
            </w:r>
            <w:commentRangeEnd w:id="170"/>
            <w:r w:rsidR="00B84BD5">
              <w:rPr>
                <w:rStyle w:val="CommentReference"/>
                <w:rtl/>
              </w:rPr>
              <w:commentReference w:id="170"/>
            </w:r>
            <w:r w:rsidRPr="00306738">
              <w:rPr>
                <w:b/>
                <w:bCs/>
              </w:rPr>
              <w:t xml:space="preserve"> of Software </w:t>
            </w:r>
            <w:r w:rsidR="00D877CD" w:rsidRPr="00306738">
              <w:rPr>
                <w:b/>
                <w:bCs/>
              </w:rPr>
              <w:t xml:space="preserve">Development </w:t>
            </w:r>
            <w:r w:rsidRPr="00306738">
              <w:rPr>
                <w:b/>
                <w:bCs/>
              </w:rPr>
              <w:t>Department – E</w:t>
            </w:r>
            <w:r w:rsidR="00D877CD" w:rsidRPr="00306738">
              <w:rPr>
                <w:b/>
                <w:bCs/>
              </w:rPr>
              <w:t>PCO</w:t>
            </w:r>
            <w:r w:rsidRPr="00306738">
              <w:rPr>
                <w:b/>
                <w:bCs/>
              </w:rPr>
              <w:t xml:space="preserve"> </w:t>
            </w:r>
            <w:r w:rsidR="002C4DF7" w:rsidRPr="00306738">
              <w:rPr>
                <w:b/>
                <w:bCs/>
              </w:rPr>
              <w:t>(</w:t>
            </w:r>
            <w:r w:rsidR="00D877CD" w:rsidRPr="00306738">
              <w:rPr>
                <w:b/>
                <w:bCs/>
              </w:rPr>
              <w:t xml:space="preserve">an </w:t>
            </w:r>
            <w:r w:rsidR="002C4DF7" w:rsidRPr="00306738">
              <w:rPr>
                <w:b/>
                <w:bCs/>
              </w:rPr>
              <w:t>I</w:t>
            </w:r>
            <w:r w:rsidR="00D877CD" w:rsidRPr="00306738">
              <w:rPr>
                <w:b/>
                <w:bCs/>
              </w:rPr>
              <w:t xml:space="preserve">ran </w:t>
            </w:r>
            <w:r w:rsidR="002C4DF7" w:rsidRPr="00306738">
              <w:rPr>
                <w:b/>
                <w:bCs/>
              </w:rPr>
              <w:t>K</w:t>
            </w:r>
            <w:r w:rsidR="00D877CD" w:rsidRPr="00306738">
              <w:rPr>
                <w:b/>
                <w:bCs/>
              </w:rPr>
              <w:t xml:space="preserve">hodro </w:t>
            </w:r>
            <w:r w:rsidR="002C4DF7" w:rsidRPr="00306738">
              <w:rPr>
                <w:b/>
                <w:bCs/>
              </w:rPr>
              <w:t>D</w:t>
            </w:r>
            <w:r w:rsidR="00D877CD" w:rsidRPr="00306738">
              <w:rPr>
                <w:b/>
                <w:bCs/>
              </w:rPr>
              <w:t xml:space="preserve">iesel </w:t>
            </w:r>
            <w:r w:rsidR="002C4DF7" w:rsidRPr="00306738">
              <w:rPr>
                <w:b/>
                <w:bCs/>
              </w:rPr>
              <w:t>Engineering and Procurement Co.)</w:t>
            </w:r>
            <w:r w:rsidR="0071256D" w:rsidRPr="00306738">
              <w:rPr>
                <w:b/>
                <w:bCs/>
              </w:rPr>
              <w:t>, Tehran, Iran</w:t>
            </w:r>
          </w:p>
          <w:p w:rsidR="00315EE0" w:rsidRPr="00306738" w:rsidRDefault="004A3A96" w:rsidP="00B84BD5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color w:val="000000"/>
              </w:rPr>
            </w:pPr>
            <w:r w:rsidRPr="00306738">
              <w:rPr>
                <w:color w:val="000000"/>
              </w:rPr>
              <w:t>EPCO</w:t>
            </w:r>
            <w:r w:rsidR="002C4DF7" w:rsidRPr="00306738">
              <w:rPr>
                <w:color w:val="000000"/>
              </w:rPr>
              <w:t xml:space="preserve"> is one of the major engineer</w:t>
            </w:r>
            <w:r w:rsidR="00E70CA6" w:rsidRPr="00306738">
              <w:rPr>
                <w:color w:val="000000"/>
              </w:rPr>
              <w:t>ing</w:t>
            </w:r>
            <w:r w:rsidR="002C4DF7" w:rsidRPr="00306738">
              <w:rPr>
                <w:color w:val="000000"/>
              </w:rPr>
              <w:t xml:space="preserve"> and procurement companies in the automotive industry </w:t>
            </w:r>
            <w:del w:id="171" w:author="sorena" w:date="2020-04-03T17:33:00Z">
              <w:r w:rsidR="002C4DF7" w:rsidRPr="00306738" w:rsidDel="00B84BD5">
                <w:rPr>
                  <w:color w:val="000000"/>
                </w:rPr>
                <w:delText xml:space="preserve">of </w:delText>
              </w:r>
            </w:del>
            <w:ins w:id="172" w:author="sorena" w:date="2020-04-03T17:33:00Z">
              <w:r w:rsidR="00B84BD5">
                <w:rPr>
                  <w:color w:val="000000"/>
                </w:rPr>
                <w:t>in</w:t>
              </w:r>
              <w:r w:rsidR="00B84BD5" w:rsidRPr="00306738">
                <w:rPr>
                  <w:color w:val="000000"/>
                </w:rPr>
                <w:t xml:space="preserve"> </w:t>
              </w:r>
            </w:ins>
            <w:r w:rsidR="002C4DF7" w:rsidRPr="00306738">
              <w:rPr>
                <w:color w:val="000000"/>
              </w:rPr>
              <w:t>Iran</w:t>
            </w:r>
            <w:r w:rsidR="005E1506" w:rsidRPr="00306738">
              <w:rPr>
                <w:color w:val="000000"/>
              </w:rPr>
              <w:t>.</w:t>
            </w:r>
          </w:p>
          <w:p w:rsidR="00417476" w:rsidRPr="00306738" w:rsidRDefault="00417476" w:rsidP="00B84BD5">
            <w:pPr>
              <w:pStyle w:val="NormalWeb"/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Our </w:t>
            </w:r>
            <w:r w:rsidR="00E46F3B" w:rsidRPr="00306738">
              <w:t xml:space="preserve">team in this department </w:t>
            </w:r>
            <w:del w:id="173" w:author="sorena" w:date="2020-04-03T17:33:00Z">
              <w:r w:rsidR="00E46F3B" w:rsidRPr="00306738" w:rsidDel="00B84BD5">
                <w:delText>develops</w:delText>
              </w:r>
              <w:r w:rsidRPr="00306738" w:rsidDel="00B84BD5">
                <w:delText xml:space="preserve"> </w:delText>
              </w:r>
            </w:del>
            <w:ins w:id="174" w:author="sorena" w:date="2020-04-03T17:33:00Z">
              <w:r w:rsidR="00B84BD5" w:rsidRPr="00306738">
                <w:t>develop</w:t>
              </w:r>
              <w:r w:rsidR="00B84BD5">
                <w:t>ed</w:t>
              </w:r>
              <w:r w:rsidR="00B84BD5" w:rsidRPr="00306738">
                <w:t xml:space="preserve"> </w:t>
              </w:r>
            </w:ins>
            <w:r w:rsidRPr="00306738">
              <w:t xml:space="preserve">all applications of EPCO main </w:t>
            </w:r>
            <w:r w:rsidR="00E46F3B" w:rsidRPr="00306738">
              <w:t xml:space="preserve">(top) </w:t>
            </w:r>
            <w:r w:rsidRPr="00306738">
              <w:t>process</w:t>
            </w:r>
            <w:ins w:id="175" w:author="sorena" w:date="2020-04-03T17:34:00Z">
              <w:r w:rsidR="00B84BD5">
                <w:t>es</w:t>
              </w:r>
            </w:ins>
            <w:r w:rsidRPr="00306738">
              <w:t xml:space="preserve"> by analyzing requirements, designing </w:t>
            </w:r>
            <w:r w:rsidR="00E46F3B" w:rsidRPr="00306738">
              <w:t>application layers, designing application's database, coding and so on.</w:t>
            </w:r>
          </w:p>
          <w:p w:rsidR="00E46F3B" w:rsidRPr="00306738" w:rsidRDefault="00E46F3B" w:rsidP="00B84BD5">
            <w:pPr>
              <w:pStyle w:val="NormalWeb"/>
              <w:tabs>
                <w:tab w:val="left" w:pos="34"/>
              </w:tabs>
              <w:spacing w:before="0" w:after="0"/>
              <w:jc w:val="both"/>
            </w:pPr>
            <w:r w:rsidRPr="00306738">
              <w:t>We also work</w:t>
            </w:r>
            <w:ins w:id="176" w:author="sorena" w:date="2020-04-03T17:34:00Z">
              <w:r w:rsidR="00B84BD5">
                <w:t>ed</w:t>
              </w:r>
            </w:ins>
            <w:r w:rsidRPr="00306738">
              <w:t xml:space="preserve"> with several software contractors in sub</w:t>
            </w:r>
            <w:ins w:id="177" w:author="sorena" w:date="2020-04-03T17:34:00Z">
              <w:r w:rsidR="00B84BD5">
                <w:t>-</w:t>
              </w:r>
            </w:ins>
            <w:del w:id="178" w:author="sorena" w:date="2020-04-03T17:34:00Z">
              <w:r w:rsidRPr="00306738" w:rsidDel="00B84BD5">
                <w:delText xml:space="preserve"> </w:delText>
              </w:r>
            </w:del>
            <w:r w:rsidRPr="00306738">
              <w:t>processes such as financial systems</w:t>
            </w:r>
            <w:del w:id="179" w:author="sorena" w:date="2020-04-03T17:34:00Z">
              <w:r w:rsidRPr="00306738" w:rsidDel="00B84BD5">
                <w:delText>.</w:delText>
              </w:r>
            </w:del>
            <w:r w:rsidRPr="00306738">
              <w:t xml:space="preserve"> (</w:t>
            </w:r>
            <w:del w:id="180" w:author="sorena" w:date="2020-04-03T17:34:00Z">
              <w:r w:rsidRPr="00306738" w:rsidDel="00B84BD5">
                <w:delText xml:space="preserve">financial </w:delText>
              </w:r>
            </w:del>
            <w:ins w:id="181" w:author="sorena" w:date="2020-04-03T17:34:00Z">
              <w:r w:rsidR="00B84BD5">
                <w:t>F</w:t>
              </w:r>
              <w:r w:rsidR="00B84BD5" w:rsidRPr="00306738">
                <w:t xml:space="preserve">inancial </w:t>
              </w:r>
            </w:ins>
            <w:r w:rsidRPr="00306738">
              <w:t>process</w:t>
            </w:r>
            <w:ins w:id="182" w:author="sorena" w:date="2020-04-03T17:34:00Z">
              <w:r w:rsidR="00B84BD5">
                <w:t>es</w:t>
              </w:r>
            </w:ins>
            <w:r w:rsidRPr="00306738">
              <w:t xml:space="preserve"> is a sub</w:t>
            </w:r>
            <w:ins w:id="183" w:author="sorena" w:date="2020-04-03T17:34:00Z">
              <w:r w:rsidR="00B84BD5">
                <w:t>-</w:t>
              </w:r>
            </w:ins>
            <w:del w:id="184" w:author="sorena" w:date="2020-04-03T17:34:00Z">
              <w:r w:rsidRPr="00306738" w:rsidDel="00B84BD5">
                <w:delText xml:space="preserve"> </w:delText>
              </w:r>
            </w:del>
            <w:r w:rsidRPr="00306738">
              <w:t>process for EPCO)</w:t>
            </w:r>
            <w:ins w:id="185" w:author="sorena" w:date="2020-04-03T17:34:00Z">
              <w:r w:rsidR="00B84BD5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0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Outsourcing relationship management </w:t>
            </w:r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>Market analysis for potential vendors</w:t>
            </w:r>
            <w:ins w:id="186" w:author="sorena" w:date="2020-04-03T19:24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>Vendors evaluations, comparisons, and selection</w:t>
            </w:r>
            <w:ins w:id="187" w:author="sorena" w:date="2020-04-03T19:24:00Z">
              <w:r w:rsidR="00BE2B58">
                <w:t>.</w:t>
              </w:r>
            </w:ins>
          </w:p>
          <w:p w:rsidR="00DD584E" w:rsidRPr="00306738" w:rsidRDefault="00DD584E" w:rsidP="00DD733C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del w:id="188" w:author="sorena" w:date="2020-04-03T17:36:00Z">
              <w:r w:rsidRPr="00306738" w:rsidDel="00DD733C">
                <w:delText>Negotiation and contacting</w:delText>
              </w:r>
            </w:del>
            <w:ins w:id="189" w:author="sorena" w:date="2020-04-03T17:36:00Z">
              <w:r w:rsidR="00DD733C">
                <w:t>Contacting and negotiating</w:t>
              </w:r>
            </w:ins>
            <w:r w:rsidRPr="00306738">
              <w:t xml:space="preserve"> with </w:t>
            </w:r>
            <w:del w:id="190" w:author="sorena" w:date="2020-04-03T17:36:00Z">
              <w:r w:rsidRPr="00306738" w:rsidDel="00DD733C">
                <w:delText xml:space="preserve">the </w:delText>
              </w:r>
            </w:del>
            <w:r w:rsidRPr="00306738">
              <w:t>selected vendor</w:t>
            </w:r>
            <w:ins w:id="191" w:author="sorena" w:date="2020-04-03T17:36:00Z">
              <w:r w:rsidR="00DD733C">
                <w:t>s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>Controlling and monitoring service level agreement with vendor</w:t>
            </w:r>
            <w:ins w:id="192" w:author="sorena" w:date="2020-04-03T17:37:00Z">
              <w:r w:rsidR="00DD733C">
                <w:t>s</w:t>
              </w:r>
            </w:ins>
            <w:ins w:id="193" w:author="sorena" w:date="2020-04-03T19:24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0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>Human resource management in software department</w:t>
            </w:r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IT personnel recruitment </w:t>
            </w:r>
            <w:ins w:id="194" w:author="sorena" w:date="2020-04-03T19:24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>Planning IT personnel training and development</w:t>
            </w:r>
            <w:ins w:id="195" w:author="sorena" w:date="2020-04-03T19:24:00Z">
              <w:r w:rsidR="00BE2B58">
                <w:t>.</w:t>
              </w:r>
            </w:ins>
            <w:r w:rsidRPr="00306738">
              <w:t xml:space="preserve"> </w:t>
            </w:r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>Performance appraisal</w:t>
            </w:r>
            <w:ins w:id="196" w:author="sorena" w:date="2020-04-03T19:24:00Z">
              <w:r w:rsidR="00BE2B58">
                <w:t>.</w:t>
              </w:r>
            </w:ins>
          </w:p>
          <w:p w:rsidR="00DD584E" w:rsidRPr="00306738" w:rsidRDefault="00DD733C" w:rsidP="00DD733C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ins w:id="197" w:author="sorena" w:date="2020-04-03T17:37:00Z">
              <w:r>
                <w:t>Salary compensation design</w:t>
              </w:r>
            </w:ins>
            <w:del w:id="198" w:author="sorena" w:date="2020-04-03T17:37:00Z">
              <w:r w:rsidR="00DD584E" w:rsidRPr="00306738" w:rsidDel="00DD733C">
                <w:delText>Responsible for compensation in salary</w:delText>
              </w:r>
            </w:del>
          </w:p>
          <w:p w:rsidR="00DD584E" w:rsidRPr="00306738" w:rsidRDefault="00DD584E" w:rsidP="00BE2B58">
            <w:pPr>
              <w:pStyle w:val="NormalWeb"/>
              <w:numPr>
                <w:ilvl w:val="0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Responsible for planning, controlling and budgeting </w:t>
            </w:r>
            <w:del w:id="199" w:author="sorena" w:date="2020-04-03T19:27:00Z">
              <w:r w:rsidRPr="00306738" w:rsidDel="00BE2B58">
                <w:delText xml:space="preserve">of </w:delText>
              </w:r>
            </w:del>
            <w:r w:rsidRPr="00306738">
              <w:t xml:space="preserve">the software department </w:t>
            </w:r>
          </w:p>
          <w:p w:rsidR="00DD584E" w:rsidRPr="00306738" w:rsidRDefault="00DD584E" w:rsidP="00DD733C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Planning for </w:t>
            </w:r>
            <w:del w:id="200" w:author="sorena" w:date="2020-04-03T17:38:00Z">
              <w:r w:rsidRPr="00306738" w:rsidDel="00DD733C">
                <w:delText>[</w:delText>
              </w:r>
            </w:del>
            <w:r w:rsidRPr="00306738">
              <w:t>new IS applications required for the next year</w:t>
            </w:r>
            <w:ins w:id="201" w:author="sorena" w:date="2020-04-03T19:25:00Z">
              <w:r w:rsidR="00BE2B58">
                <w:t>.</w:t>
              </w:r>
            </w:ins>
            <w:del w:id="202" w:author="sorena" w:date="2020-04-03T17:38:00Z">
              <w:r w:rsidRPr="00306738" w:rsidDel="00DD733C">
                <w:delText>]</w:delText>
              </w:r>
            </w:del>
            <w:r w:rsidRPr="00306738">
              <w:t xml:space="preserve"> </w:t>
            </w:r>
          </w:p>
          <w:p w:rsidR="00EA726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>Controlling IS plan implementation</w:t>
            </w:r>
            <w:ins w:id="203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0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Developing </w:t>
            </w:r>
            <w:ins w:id="204" w:author="sorena" w:date="2020-04-03T17:38:00Z">
              <w:r w:rsidR="00DD733C">
                <w:t xml:space="preserve">a </w:t>
              </w:r>
            </w:ins>
            <w:r w:rsidRPr="00306738">
              <w:t xml:space="preserve">variety of organizational information systems such as </w:t>
            </w:r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Planning and </w:t>
            </w:r>
            <w:r w:rsidR="005F55FE" w:rsidRPr="00306738">
              <w:t>o</w:t>
            </w:r>
            <w:r w:rsidRPr="00306738">
              <w:t xml:space="preserve">rdering </w:t>
            </w:r>
            <w:r w:rsidR="005F55FE" w:rsidRPr="00306738">
              <w:t>s</w:t>
            </w:r>
            <w:r w:rsidRPr="00306738">
              <w:t>ystem</w:t>
            </w:r>
            <w:ins w:id="205" w:author="sorena" w:date="2020-04-03T19:25:00Z">
              <w:r w:rsidR="00BE2B58">
                <w:t>.</w:t>
              </w:r>
            </w:ins>
            <w:del w:id="206" w:author="sorena" w:date="2020-04-03T17:38:00Z">
              <w:r w:rsidRPr="00306738" w:rsidDel="00DD733C">
                <w:delText>.</w:delText>
              </w:r>
            </w:del>
            <w:r w:rsidRPr="00306738">
              <w:t xml:space="preserve"> </w:t>
            </w:r>
          </w:p>
          <w:p w:rsidR="00DD584E" w:rsidRPr="00306738" w:rsidRDefault="00DD584E" w:rsidP="00DD733C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Contract </w:t>
            </w:r>
            <w:r w:rsidR="005F55FE" w:rsidRPr="00306738">
              <w:t>m</w:t>
            </w:r>
            <w:r w:rsidRPr="00306738">
              <w:t xml:space="preserve">anagement </w:t>
            </w:r>
            <w:r w:rsidR="005F55FE" w:rsidRPr="00306738">
              <w:t>s</w:t>
            </w:r>
            <w:r w:rsidRPr="00306738">
              <w:t>ystem</w:t>
            </w:r>
            <w:ins w:id="207" w:author="sorena" w:date="2020-04-03T19:25:00Z">
              <w:r w:rsidR="00BE2B58">
                <w:t>.</w:t>
              </w:r>
            </w:ins>
            <w:del w:id="208" w:author="sorena" w:date="2020-04-03T17:38:00Z">
              <w:r w:rsidRPr="00306738" w:rsidDel="00DD733C">
                <w:delText>.</w:delText>
              </w:r>
            </w:del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Construction </w:t>
            </w:r>
            <w:r w:rsidR="005F55FE" w:rsidRPr="00306738">
              <w:t>f</w:t>
            </w:r>
            <w:r w:rsidRPr="00306738">
              <w:t xml:space="preserve">easibility </w:t>
            </w:r>
            <w:r w:rsidR="005F55FE" w:rsidRPr="00306738">
              <w:t>s</w:t>
            </w:r>
            <w:r w:rsidRPr="00306738">
              <w:t xml:space="preserve">tudy </w:t>
            </w:r>
            <w:r w:rsidR="005F55FE" w:rsidRPr="00306738">
              <w:t>s</w:t>
            </w:r>
            <w:r w:rsidRPr="00306738">
              <w:t>ystem</w:t>
            </w:r>
            <w:ins w:id="209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Supplier </w:t>
            </w:r>
            <w:r w:rsidR="005F55FE" w:rsidRPr="00306738">
              <w:t>e</w:t>
            </w:r>
            <w:r w:rsidRPr="00306738">
              <w:t xml:space="preserve">valuation </w:t>
            </w:r>
            <w:r w:rsidR="005F55FE" w:rsidRPr="00306738">
              <w:t>s</w:t>
            </w:r>
            <w:r w:rsidRPr="00306738">
              <w:t>ystem</w:t>
            </w:r>
            <w:ins w:id="210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Supplier </w:t>
            </w:r>
            <w:r w:rsidR="005F55FE" w:rsidRPr="00306738">
              <w:t>m</w:t>
            </w:r>
            <w:r w:rsidRPr="00306738">
              <w:t xml:space="preserve">anagement </w:t>
            </w:r>
            <w:r w:rsidR="005F55FE" w:rsidRPr="00306738">
              <w:t>s</w:t>
            </w:r>
            <w:r w:rsidRPr="00306738">
              <w:t>ystem</w:t>
            </w:r>
            <w:ins w:id="211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Claim </w:t>
            </w:r>
            <w:r w:rsidR="005F55FE" w:rsidRPr="00306738">
              <w:t>m</w:t>
            </w:r>
            <w:r w:rsidRPr="00306738">
              <w:t xml:space="preserve">anagement </w:t>
            </w:r>
            <w:r w:rsidR="005F55FE" w:rsidRPr="00306738">
              <w:t>s</w:t>
            </w:r>
            <w:r w:rsidRPr="00306738">
              <w:t>ystem</w:t>
            </w:r>
            <w:ins w:id="212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Supplier </w:t>
            </w:r>
            <w:r w:rsidR="005F55FE" w:rsidRPr="00306738">
              <w:t>r</w:t>
            </w:r>
            <w:r w:rsidRPr="00306738">
              <w:t xml:space="preserve">elationship </w:t>
            </w:r>
            <w:r w:rsidR="005F55FE" w:rsidRPr="00306738">
              <w:t>m</w:t>
            </w:r>
            <w:r w:rsidRPr="00306738">
              <w:t xml:space="preserve">anagement </w:t>
            </w:r>
            <w:r w:rsidR="005F55FE" w:rsidRPr="00306738">
              <w:t>s</w:t>
            </w:r>
            <w:r w:rsidRPr="00306738">
              <w:t>ystem</w:t>
            </w:r>
            <w:ins w:id="213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Pilot </w:t>
            </w:r>
            <w:r w:rsidR="005F55FE" w:rsidRPr="00306738">
              <w:t>c</w:t>
            </w:r>
            <w:r w:rsidRPr="00306738">
              <w:t xml:space="preserve">onstruction of </w:t>
            </w:r>
            <w:r w:rsidR="005F55FE" w:rsidRPr="00306738">
              <w:t>c</w:t>
            </w:r>
            <w:r w:rsidRPr="00306738">
              <w:t xml:space="preserve">omponent </w:t>
            </w:r>
            <w:r w:rsidR="005F55FE" w:rsidRPr="00306738">
              <w:t>s</w:t>
            </w:r>
            <w:r w:rsidRPr="00306738">
              <w:t>ystem</w:t>
            </w:r>
            <w:ins w:id="214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Component </w:t>
            </w:r>
            <w:r w:rsidR="005F55FE" w:rsidRPr="00306738">
              <w:t>t</w:t>
            </w:r>
            <w:r w:rsidRPr="00306738">
              <w:t xml:space="preserve">racking </w:t>
            </w:r>
            <w:r w:rsidR="005F55FE" w:rsidRPr="00306738">
              <w:t>s</w:t>
            </w:r>
            <w:r w:rsidRPr="00306738">
              <w:t>ystem</w:t>
            </w:r>
            <w:ins w:id="215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Constructors </w:t>
            </w:r>
            <w:r w:rsidR="005F55FE" w:rsidRPr="00306738">
              <w:t>m</w:t>
            </w:r>
            <w:r w:rsidRPr="00306738">
              <w:t xml:space="preserve">onitoring </w:t>
            </w:r>
            <w:r w:rsidR="005F55FE" w:rsidRPr="00306738">
              <w:t>s</w:t>
            </w:r>
            <w:r w:rsidRPr="00306738">
              <w:t>ystem</w:t>
            </w:r>
            <w:ins w:id="216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Inspection </w:t>
            </w:r>
            <w:r w:rsidR="005F55FE" w:rsidRPr="00306738">
              <w:t>s</w:t>
            </w:r>
            <w:r w:rsidRPr="00306738">
              <w:t>ystem</w:t>
            </w:r>
            <w:ins w:id="217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Product tree </w:t>
            </w:r>
            <w:r w:rsidR="005F55FE" w:rsidRPr="00306738">
              <w:t>m</w:t>
            </w:r>
            <w:r w:rsidRPr="00306738">
              <w:t xml:space="preserve">anaging </w:t>
            </w:r>
            <w:r w:rsidR="005F55FE" w:rsidRPr="00306738">
              <w:t>s</w:t>
            </w:r>
            <w:r w:rsidRPr="00306738">
              <w:t>ystem</w:t>
            </w:r>
            <w:ins w:id="218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Human </w:t>
            </w:r>
            <w:r w:rsidR="005F55FE" w:rsidRPr="00306738">
              <w:t>r</w:t>
            </w:r>
            <w:r w:rsidRPr="00306738">
              <w:t xml:space="preserve">esource </w:t>
            </w:r>
            <w:r w:rsidR="005F55FE" w:rsidRPr="00306738">
              <w:t>p</w:t>
            </w:r>
            <w:r w:rsidRPr="00306738">
              <w:t xml:space="preserve">erformance </w:t>
            </w:r>
            <w:r w:rsidR="005F55FE" w:rsidRPr="00306738">
              <w:t>m</w:t>
            </w:r>
            <w:r w:rsidRPr="00306738">
              <w:t xml:space="preserve">anagement </w:t>
            </w:r>
            <w:r w:rsidR="005F55FE" w:rsidRPr="00306738">
              <w:t>s</w:t>
            </w:r>
            <w:r w:rsidRPr="00306738">
              <w:t>ystem</w:t>
            </w:r>
            <w:ins w:id="219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lastRenderedPageBreak/>
              <w:t xml:space="preserve">Price </w:t>
            </w:r>
            <w:r w:rsidR="005F55FE" w:rsidRPr="00306738">
              <w:t>a</w:t>
            </w:r>
            <w:r w:rsidRPr="00306738">
              <w:t xml:space="preserve">nalysis </w:t>
            </w:r>
            <w:r w:rsidR="005F55FE" w:rsidRPr="00306738">
              <w:t>s</w:t>
            </w:r>
            <w:r w:rsidRPr="00306738">
              <w:t>ystem</w:t>
            </w:r>
            <w:ins w:id="220" w:author="sorena" w:date="2020-04-03T19:25:00Z">
              <w:r w:rsidR="00BE2B58">
                <w:t>.</w:t>
              </w:r>
            </w:ins>
          </w:p>
          <w:p w:rsidR="00DD584E" w:rsidRPr="00306738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</w:pPr>
            <w:r w:rsidRPr="00306738">
              <w:t xml:space="preserve">Warranty </w:t>
            </w:r>
            <w:r w:rsidR="005F55FE" w:rsidRPr="00306738">
              <w:t>m</w:t>
            </w:r>
            <w:r w:rsidRPr="00306738">
              <w:t xml:space="preserve">anagement </w:t>
            </w:r>
            <w:r w:rsidR="005F55FE" w:rsidRPr="00306738">
              <w:t>s</w:t>
            </w:r>
            <w:r w:rsidRPr="00306738">
              <w:t>ystem</w:t>
            </w:r>
            <w:ins w:id="221" w:author="sorena" w:date="2020-04-03T19:25:00Z">
              <w:r w:rsidR="00BE2B58">
                <w:t>.</w:t>
              </w:r>
            </w:ins>
          </w:p>
          <w:p w:rsidR="00DD584E" w:rsidRPr="003846D5" w:rsidRDefault="00DD584E" w:rsidP="00626924">
            <w:pPr>
              <w:pStyle w:val="NormalWeb"/>
              <w:numPr>
                <w:ilvl w:val="1"/>
                <w:numId w:val="2"/>
              </w:numPr>
              <w:tabs>
                <w:tab w:val="left" w:pos="34"/>
              </w:tabs>
              <w:spacing w:before="0" w:after="0"/>
              <w:jc w:val="both"/>
              <w:rPr>
                <w:sz w:val="22"/>
                <w:szCs w:val="22"/>
              </w:rPr>
            </w:pPr>
            <w:r w:rsidRPr="00306738">
              <w:t xml:space="preserve">Procurement </w:t>
            </w:r>
            <w:r w:rsidR="005F55FE" w:rsidRPr="00306738">
              <w:t>m</w:t>
            </w:r>
            <w:r w:rsidRPr="00306738">
              <w:t xml:space="preserve">anagement </w:t>
            </w:r>
            <w:r w:rsidR="005F55FE" w:rsidRPr="00306738">
              <w:t>s</w:t>
            </w:r>
            <w:r w:rsidRPr="00306738">
              <w:t>ystem</w:t>
            </w:r>
            <w:ins w:id="222" w:author="sorena" w:date="2020-04-03T19:25:00Z">
              <w:r w:rsidR="00BE2B58">
                <w:rPr>
                  <w:sz w:val="22"/>
                  <w:szCs w:val="22"/>
                </w:rPr>
                <w:t>.</w:t>
              </w:r>
            </w:ins>
          </w:p>
        </w:tc>
      </w:tr>
      <w:tr w:rsidR="002A5C24" w:rsidRPr="00DA1059">
        <w:trPr>
          <w:gridAfter w:val="1"/>
          <w:wAfter w:w="591" w:type="dxa"/>
        </w:trPr>
        <w:tc>
          <w:tcPr>
            <w:tcW w:w="1548" w:type="dxa"/>
            <w:gridSpan w:val="3"/>
          </w:tcPr>
          <w:p w:rsidR="002A5C24" w:rsidRPr="00DA1059" w:rsidRDefault="002A5C24" w:rsidP="00466295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</w:p>
          <w:p w:rsidR="002A5C24" w:rsidRDefault="0071256D" w:rsidP="00F402B8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2002</w:t>
            </w:r>
            <w:r w:rsidR="002A5C24" w:rsidRPr="00DA1059">
              <w:rPr>
                <w:color w:val="000000"/>
                <w:sz w:val="22"/>
                <w:szCs w:val="22"/>
              </w:rPr>
              <w:t xml:space="preserve"> – </w:t>
            </w:r>
            <w:commentRangeStart w:id="223"/>
            <w:r w:rsidR="00F402B8">
              <w:rPr>
                <w:color w:val="000000"/>
                <w:sz w:val="22"/>
                <w:szCs w:val="22"/>
              </w:rPr>
              <w:t>Presen</w:t>
            </w:r>
            <w:commentRangeEnd w:id="223"/>
            <w:r w:rsidR="00341D99">
              <w:rPr>
                <w:rStyle w:val="CommentReference"/>
              </w:rPr>
              <w:commentReference w:id="223"/>
            </w:r>
            <w:r w:rsidR="00F402B8">
              <w:rPr>
                <w:color w:val="000000"/>
                <w:sz w:val="22"/>
                <w:szCs w:val="22"/>
              </w:rPr>
              <w:t>t</w:t>
            </w:r>
          </w:p>
          <w:p w:rsidR="007F27D5" w:rsidRPr="007F27D5" w:rsidRDefault="0071256D" w:rsidP="00466295">
            <w:pPr>
              <w:pStyle w:val="NormalWeb"/>
              <w:spacing w:before="0" w:after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Full</w:t>
            </w:r>
            <w:r w:rsidR="007F27D5">
              <w:rPr>
                <w:i/>
                <w:iCs/>
                <w:color w:val="000000"/>
                <w:sz w:val="20"/>
                <w:szCs w:val="20"/>
              </w:rPr>
              <w:t xml:space="preserve"> Time</w:t>
            </w:r>
          </w:p>
          <w:p w:rsidR="007F27D5" w:rsidRPr="00DA1059" w:rsidRDefault="007F27D5" w:rsidP="00466295">
            <w:pPr>
              <w:pStyle w:val="NormalWeb"/>
              <w:spacing w:before="0" w:after="0"/>
              <w:jc w:val="center"/>
              <w:rPr>
                <w:b/>
                <w:color w:val="000000"/>
                <w:sz w:val="28"/>
                <w:u w:val="single"/>
              </w:rPr>
            </w:pPr>
          </w:p>
        </w:tc>
        <w:tc>
          <w:tcPr>
            <w:tcW w:w="8317" w:type="dxa"/>
            <w:gridSpan w:val="5"/>
          </w:tcPr>
          <w:p w:rsidR="002A5C24" w:rsidRDefault="002A5C24" w:rsidP="00466295">
            <w:pPr>
              <w:pStyle w:val="NormalWeb"/>
              <w:tabs>
                <w:tab w:val="left" w:pos="34"/>
              </w:tabs>
              <w:spacing w:before="0" w:after="0"/>
              <w:rPr>
                <w:b/>
                <w:bCs/>
                <w:sz w:val="22"/>
                <w:szCs w:val="22"/>
              </w:rPr>
            </w:pPr>
          </w:p>
          <w:p w:rsidR="0071256D" w:rsidRPr="00306738" w:rsidRDefault="0071256D" w:rsidP="00306738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r w:rsidRPr="00306738">
              <w:rPr>
                <w:b/>
                <w:bCs/>
              </w:rPr>
              <w:t xml:space="preserve">Software </w:t>
            </w:r>
            <w:r w:rsidR="00CC2867" w:rsidRPr="00306738">
              <w:rPr>
                <w:b/>
                <w:bCs/>
              </w:rPr>
              <w:t>Developer</w:t>
            </w:r>
            <w:r w:rsidRPr="00306738">
              <w:rPr>
                <w:b/>
                <w:bCs/>
              </w:rPr>
              <w:t xml:space="preserve"> – E</w:t>
            </w:r>
            <w:r w:rsidR="00AC4B1F" w:rsidRPr="00306738">
              <w:rPr>
                <w:b/>
                <w:bCs/>
              </w:rPr>
              <w:t>PCO</w:t>
            </w:r>
            <w:r w:rsidRPr="00306738">
              <w:rPr>
                <w:b/>
                <w:bCs/>
              </w:rPr>
              <w:t xml:space="preserve"> (IKD Engineering and Procurement Co.), Tehran, Iran</w:t>
            </w:r>
          </w:p>
          <w:p w:rsidR="00E231C4" w:rsidRPr="00306738" w:rsidRDefault="00E231C4" w:rsidP="000A52CE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t>During this period</w:t>
            </w:r>
            <w:ins w:id="224" w:author="sorena" w:date="2020-04-03T17:32:00Z">
              <w:r w:rsidR="00341D99">
                <w:t xml:space="preserve">, </w:t>
              </w:r>
              <w:r w:rsidR="000A52CE">
                <w:t>I was/</w:t>
              </w:r>
              <w:commentRangeStart w:id="225"/>
              <w:r w:rsidR="000A52CE">
                <w:t>am</w:t>
              </w:r>
              <w:commentRangeEnd w:id="225"/>
              <w:r w:rsidR="000A52CE">
                <w:rPr>
                  <w:rStyle w:val="CommentReference"/>
                </w:rPr>
                <w:commentReference w:id="225"/>
              </w:r>
              <w:r w:rsidR="000A52CE">
                <w:t xml:space="preserve"> in charge of:</w:t>
              </w:r>
            </w:ins>
            <w:del w:id="226" w:author="sorena" w:date="2020-04-03T17:32:00Z">
              <w:r w:rsidRPr="00306738" w:rsidDel="000A52CE">
                <w:delText xml:space="preserve"> majority of my works included</w:delText>
              </w:r>
            </w:del>
            <w:r w:rsidRPr="00306738">
              <w:t>:</w:t>
            </w:r>
          </w:p>
          <w:p w:rsidR="00CC2867" w:rsidRPr="00306738" w:rsidRDefault="00CC2867" w:rsidP="00306738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t>R</w:t>
            </w:r>
            <w:r w:rsidR="00045297" w:rsidRPr="00306738">
              <w:t>equirement analysis</w:t>
            </w:r>
            <w:ins w:id="227" w:author="sorena" w:date="2020-04-03T19:25:00Z">
              <w:r w:rsidR="00BE2B58">
                <w:t>.</w:t>
              </w:r>
            </w:ins>
          </w:p>
          <w:p w:rsidR="00CC2867" w:rsidRPr="00306738" w:rsidRDefault="00CC2867" w:rsidP="00306738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t>S</w:t>
            </w:r>
            <w:r w:rsidR="00045297" w:rsidRPr="00306738">
              <w:t>oftware conceptual and technical design</w:t>
            </w:r>
            <w:ins w:id="228" w:author="sorena" w:date="2020-04-03T19:25:00Z">
              <w:r w:rsidR="00BE2B58">
                <w:t>.</w:t>
              </w:r>
            </w:ins>
          </w:p>
          <w:p w:rsidR="00CC2867" w:rsidRPr="00306738" w:rsidRDefault="00CC2867" w:rsidP="00306738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t>D</w:t>
            </w:r>
            <w:r w:rsidR="00045297" w:rsidRPr="00306738">
              <w:t>atabase design</w:t>
            </w:r>
            <w:ins w:id="229" w:author="sorena" w:date="2020-04-03T19:25:00Z">
              <w:r w:rsidR="00BE2B58">
                <w:t>.</w:t>
              </w:r>
            </w:ins>
          </w:p>
          <w:p w:rsidR="00C53F9F" w:rsidRPr="00DA1059" w:rsidRDefault="00CC2867" w:rsidP="00306738">
            <w:pPr>
              <w:pStyle w:val="NormalWeb"/>
              <w:tabs>
                <w:tab w:val="left" w:pos="0"/>
              </w:tabs>
              <w:spacing w:before="0" w:after="0"/>
              <w:jc w:val="both"/>
              <w:rPr>
                <w:b/>
                <w:bCs/>
                <w:sz w:val="22"/>
                <w:szCs w:val="22"/>
              </w:rPr>
            </w:pPr>
            <w:r w:rsidRPr="00306738">
              <w:t>C</w:t>
            </w:r>
            <w:r w:rsidR="00045297" w:rsidRPr="00306738">
              <w:t>oding (implementing) some E</w:t>
            </w:r>
            <w:r w:rsidRPr="00306738">
              <w:t>PCO</w:t>
            </w:r>
            <w:r w:rsidR="00045297" w:rsidRPr="00306738">
              <w:t xml:space="preserve"> systems such as ordering and supplier evaluation</w:t>
            </w:r>
            <w:ins w:id="230" w:author="sorena" w:date="2020-04-03T19:25:00Z">
              <w:r w:rsidR="00BE2B58">
                <w:t>.</w:t>
              </w:r>
            </w:ins>
          </w:p>
        </w:tc>
      </w:tr>
      <w:tr w:rsidR="00DA1059" w:rsidRPr="00DA1059">
        <w:trPr>
          <w:gridAfter w:val="1"/>
          <w:wAfter w:w="591" w:type="dxa"/>
        </w:trPr>
        <w:tc>
          <w:tcPr>
            <w:tcW w:w="1548" w:type="dxa"/>
            <w:gridSpan w:val="3"/>
          </w:tcPr>
          <w:p w:rsidR="00DA1059" w:rsidRPr="00DA1059" w:rsidRDefault="00DA1059" w:rsidP="00466295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</w:p>
          <w:p w:rsidR="00DA1059" w:rsidRDefault="007D3EB5" w:rsidP="0071256D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2000</w:t>
            </w:r>
            <w:r w:rsidR="00DA1059" w:rsidRPr="00DA1059">
              <w:rPr>
                <w:color w:val="000000"/>
                <w:sz w:val="22"/>
                <w:szCs w:val="22"/>
              </w:rPr>
              <w:t xml:space="preserve"> – </w:t>
            </w:r>
            <w:r w:rsidR="0071256D">
              <w:rPr>
                <w:color w:val="000000"/>
                <w:sz w:val="22"/>
                <w:szCs w:val="22"/>
              </w:rPr>
              <w:t>2002</w:t>
            </w:r>
          </w:p>
          <w:p w:rsidR="007F27D5" w:rsidRPr="0071256D" w:rsidRDefault="00FF2190" w:rsidP="00466295">
            <w:pPr>
              <w:pStyle w:val="NormalWeb"/>
              <w:spacing w:before="0" w:after="0"/>
              <w:jc w:val="center"/>
              <w:rPr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Cs/>
                <w:i/>
                <w:iCs/>
                <w:color w:val="000000"/>
                <w:sz w:val="20"/>
                <w:szCs w:val="20"/>
              </w:rPr>
              <w:t>Part</w:t>
            </w:r>
            <w:r w:rsidR="0071256D" w:rsidRPr="0071256D">
              <w:rPr>
                <w:bCs/>
                <w:i/>
                <w:iCs/>
                <w:color w:val="000000"/>
                <w:sz w:val="20"/>
                <w:szCs w:val="20"/>
              </w:rPr>
              <w:t xml:space="preserve"> Time</w:t>
            </w:r>
          </w:p>
        </w:tc>
        <w:tc>
          <w:tcPr>
            <w:tcW w:w="8317" w:type="dxa"/>
            <w:gridSpan w:val="5"/>
          </w:tcPr>
          <w:p w:rsidR="00DA1059" w:rsidRDefault="00DA1059" w:rsidP="00466295">
            <w:pPr>
              <w:pStyle w:val="NormalWeb"/>
              <w:tabs>
                <w:tab w:val="right" w:pos="8280"/>
              </w:tabs>
              <w:spacing w:before="0" w:after="0"/>
              <w:jc w:val="both"/>
              <w:rPr>
                <w:b/>
                <w:bCs/>
                <w:sz w:val="22"/>
                <w:szCs w:val="22"/>
              </w:rPr>
            </w:pPr>
          </w:p>
          <w:p w:rsidR="00DA1059" w:rsidRPr="00306738" w:rsidRDefault="0071256D" w:rsidP="00306738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r w:rsidRPr="00306738">
              <w:rPr>
                <w:b/>
                <w:bCs/>
              </w:rPr>
              <w:t xml:space="preserve">Software </w:t>
            </w:r>
            <w:r w:rsidR="00CC2867" w:rsidRPr="00306738">
              <w:rPr>
                <w:b/>
                <w:bCs/>
              </w:rPr>
              <w:t xml:space="preserve">Developer </w:t>
            </w:r>
            <w:r w:rsidRPr="00306738">
              <w:rPr>
                <w:b/>
                <w:bCs/>
              </w:rPr>
              <w:t>– Hamta Rayaneh Co. Mashhad, Iran</w:t>
            </w:r>
          </w:p>
          <w:p w:rsidR="00CD5E93" w:rsidRPr="00306738" w:rsidRDefault="00CD5E93" w:rsidP="00BE2B58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t xml:space="preserve">Hamta Rayaneh is a software development company in </w:t>
            </w:r>
            <w:ins w:id="231" w:author="sorena" w:date="2020-04-03T19:26:00Z">
              <w:r w:rsidR="00BE2B58">
                <w:t xml:space="preserve">the </w:t>
              </w:r>
            </w:ins>
            <w:r w:rsidRPr="00306738">
              <w:t xml:space="preserve">healthcare </w:t>
            </w:r>
            <w:del w:id="232" w:author="sorena" w:date="2020-04-03T19:26:00Z">
              <w:r w:rsidRPr="00306738" w:rsidDel="00BE2B58">
                <w:delText>field</w:delText>
              </w:r>
            </w:del>
            <w:ins w:id="233" w:author="sorena" w:date="2020-04-03T19:26:00Z">
              <w:r w:rsidR="00BE2B58">
                <w:t>industry</w:t>
              </w:r>
            </w:ins>
            <w:r w:rsidRPr="00306738">
              <w:t>.</w:t>
            </w:r>
          </w:p>
          <w:p w:rsidR="007218F4" w:rsidRPr="00306738" w:rsidRDefault="00BE2B58" w:rsidP="00BE2B58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ins w:id="234" w:author="sorena" w:date="2020-04-03T19:25:00Z">
              <w:r>
                <w:t>My</w:t>
              </w:r>
            </w:ins>
            <w:ins w:id="235" w:author="sorena" w:date="2020-04-03T19:26:00Z">
              <w:r>
                <w:t xml:space="preserve"> major tasks included:</w:t>
              </w:r>
            </w:ins>
            <w:del w:id="236" w:author="sorena" w:date="2020-04-03T19:25:00Z">
              <w:r w:rsidR="007218F4" w:rsidRPr="00306738" w:rsidDel="00BE2B58">
                <w:delText>Majority of my works included</w:delText>
              </w:r>
            </w:del>
            <w:r w:rsidR="007218F4" w:rsidRPr="00306738">
              <w:t>:</w:t>
            </w:r>
          </w:p>
          <w:p w:rsidR="00CC2867" w:rsidRPr="00306738" w:rsidRDefault="00CC2867" w:rsidP="00306738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t>R</w:t>
            </w:r>
            <w:r w:rsidR="007D3EB5" w:rsidRPr="00306738">
              <w:t>equirement analysis</w:t>
            </w:r>
            <w:ins w:id="237" w:author="sorena" w:date="2020-04-03T19:26:00Z">
              <w:r w:rsidR="00BE2B58">
                <w:t>.</w:t>
              </w:r>
            </w:ins>
          </w:p>
          <w:p w:rsidR="00CC2867" w:rsidRPr="00306738" w:rsidRDefault="00CC2867" w:rsidP="00306738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t>S</w:t>
            </w:r>
            <w:r w:rsidR="007D3EB5" w:rsidRPr="00306738">
              <w:t>oftware conceptual and technical design</w:t>
            </w:r>
            <w:ins w:id="238" w:author="sorena" w:date="2020-04-03T19:26:00Z">
              <w:r w:rsidR="00BE2B58">
                <w:t>.</w:t>
              </w:r>
            </w:ins>
            <w:r w:rsidR="007D3EB5" w:rsidRPr="00306738">
              <w:t xml:space="preserve"> </w:t>
            </w:r>
          </w:p>
          <w:p w:rsidR="00CD5E93" w:rsidRPr="00306738" w:rsidRDefault="00CC2867" w:rsidP="00306738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t>P</w:t>
            </w:r>
            <w:r w:rsidR="007D3EB5" w:rsidRPr="00306738">
              <w:t>rocess reengineering in some hospital systems such as reception, clearance and emergency</w:t>
            </w:r>
            <w:r w:rsidR="008B0B44" w:rsidRPr="00306738">
              <w:t xml:space="preserve"> system</w:t>
            </w:r>
            <w:ins w:id="239" w:author="sorena" w:date="2020-04-03T19:26:00Z">
              <w:r w:rsidR="00BE2B58">
                <w:t>.</w:t>
              </w:r>
            </w:ins>
          </w:p>
          <w:p w:rsidR="00BE2B58" w:rsidRDefault="00BE2B58" w:rsidP="00306738">
            <w:pPr>
              <w:pStyle w:val="NormalWeb"/>
              <w:tabs>
                <w:tab w:val="left" w:pos="0"/>
              </w:tabs>
              <w:spacing w:before="0" w:after="0"/>
              <w:jc w:val="both"/>
              <w:rPr>
                <w:ins w:id="240" w:author="sorena" w:date="2020-04-03T19:26:00Z"/>
              </w:rPr>
            </w:pPr>
          </w:p>
          <w:p w:rsidR="003A737E" w:rsidRPr="003004D6" w:rsidRDefault="007D3EB5" w:rsidP="00306738">
            <w:pPr>
              <w:pStyle w:val="NormalWeb"/>
              <w:tabs>
                <w:tab w:val="left" w:pos="0"/>
              </w:tabs>
              <w:spacing w:before="0" w:after="0"/>
              <w:jc w:val="both"/>
              <w:rPr>
                <w:sz w:val="22"/>
                <w:szCs w:val="22"/>
              </w:rPr>
            </w:pPr>
            <w:r w:rsidRPr="00306738">
              <w:t>I also participate</w:t>
            </w:r>
            <w:r w:rsidR="00CC2867" w:rsidRPr="00306738">
              <w:t>d</w:t>
            </w:r>
            <w:r w:rsidRPr="00306738">
              <w:t xml:space="preserve"> in deploying these systems in three major hospitals in Mashhad.</w:t>
            </w:r>
          </w:p>
        </w:tc>
      </w:tr>
      <w:tr w:rsidR="00DA1059" w:rsidRPr="00DA1059">
        <w:trPr>
          <w:gridAfter w:val="1"/>
          <w:wAfter w:w="591" w:type="dxa"/>
        </w:trPr>
        <w:tc>
          <w:tcPr>
            <w:tcW w:w="1548" w:type="dxa"/>
            <w:gridSpan w:val="3"/>
          </w:tcPr>
          <w:p w:rsidR="00DA1059" w:rsidRPr="00DA1059" w:rsidRDefault="00DA1059" w:rsidP="00466295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</w:p>
          <w:p w:rsidR="00DA1059" w:rsidRDefault="007D3EB5" w:rsidP="007D3EB5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1999</w:t>
            </w:r>
            <w:r w:rsidR="00DA1059" w:rsidRPr="00DA1059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2000</w:t>
            </w:r>
          </w:p>
          <w:p w:rsidR="007F27D5" w:rsidRPr="007F27D5" w:rsidRDefault="007F27D5" w:rsidP="00466295">
            <w:pPr>
              <w:pStyle w:val="NormalWeb"/>
              <w:spacing w:before="0" w:after="0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Full</w:t>
            </w:r>
            <w:r w:rsidRPr="007F27D5">
              <w:rPr>
                <w:i/>
                <w:iCs/>
                <w:color w:val="000000"/>
                <w:sz w:val="20"/>
                <w:szCs w:val="20"/>
              </w:rPr>
              <w:t xml:space="preserve"> Time</w:t>
            </w:r>
          </w:p>
          <w:p w:rsidR="007F27D5" w:rsidRDefault="007F27D5" w:rsidP="00466295">
            <w:pPr>
              <w:pStyle w:val="NormalWeb"/>
              <w:spacing w:before="0" w:after="0"/>
              <w:rPr>
                <w:color w:val="000000"/>
                <w:sz w:val="22"/>
                <w:szCs w:val="22"/>
              </w:rPr>
            </w:pPr>
          </w:p>
          <w:p w:rsidR="00525AB5" w:rsidRDefault="00525AB5" w:rsidP="00466295">
            <w:pPr>
              <w:pStyle w:val="NormalWeb"/>
              <w:spacing w:before="0" w:after="0"/>
              <w:jc w:val="center"/>
              <w:rPr>
                <w:b/>
                <w:color w:val="000000"/>
                <w:sz w:val="28"/>
                <w:u w:val="single"/>
              </w:rPr>
            </w:pPr>
          </w:p>
          <w:p w:rsidR="00D578AA" w:rsidRPr="00DA1059" w:rsidRDefault="00D578AA" w:rsidP="00466295">
            <w:pPr>
              <w:pStyle w:val="NormalWeb"/>
              <w:spacing w:before="0" w:after="0"/>
              <w:jc w:val="center"/>
              <w:rPr>
                <w:b/>
                <w:color w:val="000000"/>
                <w:sz w:val="28"/>
                <w:u w:val="single"/>
              </w:rPr>
            </w:pPr>
          </w:p>
        </w:tc>
        <w:tc>
          <w:tcPr>
            <w:tcW w:w="8317" w:type="dxa"/>
            <w:gridSpan w:val="5"/>
          </w:tcPr>
          <w:p w:rsidR="00DA1059" w:rsidRDefault="00DA1059" w:rsidP="00466295">
            <w:pPr>
              <w:pStyle w:val="NormalWeb"/>
              <w:tabs>
                <w:tab w:val="left" w:pos="0"/>
              </w:tabs>
              <w:spacing w:before="0" w:after="0"/>
              <w:jc w:val="both"/>
              <w:rPr>
                <w:b/>
                <w:bCs/>
                <w:sz w:val="22"/>
                <w:szCs w:val="22"/>
              </w:rPr>
            </w:pPr>
          </w:p>
          <w:p w:rsidR="007404FE" w:rsidRPr="00306738" w:rsidRDefault="007D3EB5" w:rsidP="00306738">
            <w:pPr>
              <w:pStyle w:val="NormalWeb"/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r w:rsidRPr="00306738">
              <w:rPr>
                <w:b/>
                <w:bCs/>
              </w:rPr>
              <w:t xml:space="preserve">Software </w:t>
            </w:r>
            <w:r w:rsidR="00CC2867" w:rsidRPr="00306738">
              <w:rPr>
                <w:b/>
                <w:bCs/>
              </w:rPr>
              <w:t xml:space="preserve">Developer </w:t>
            </w:r>
            <w:r w:rsidRPr="00306738">
              <w:rPr>
                <w:b/>
                <w:bCs/>
              </w:rPr>
              <w:t xml:space="preserve">– Astan </w:t>
            </w:r>
            <w:r w:rsidR="00CA2F79" w:rsidRPr="00306738">
              <w:rPr>
                <w:b/>
                <w:bCs/>
              </w:rPr>
              <w:t>Quds Razavi</w:t>
            </w:r>
            <w:r w:rsidR="007404FE" w:rsidRPr="00306738">
              <w:rPr>
                <w:b/>
                <w:bCs/>
              </w:rPr>
              <w:t>,</w:t>
            </w:r>
            <w:r w:rsidR="00CA2F79" w:rsidRPr="00306738">
              <w:rPr>
                <w:b/>
                <w:bCs/>
              </w:rPr>
              <w:t xml:space="preserve"> Mashhad,</w:t>
            </w:r>
            <w:r w:rsidR="007404FE" w:rsidRPr="00306738">
              <w:rPr>
                <w:b/>
                <w:bCs/>
              </w:rPr>
              <w:t xml:space="preserve"> Iran</w:t>
            </w:r>
          </w:p>
          <w:p w:rsidR="007B0CD8" w:rsidRPr="00306738" w:rsidRDefault="00CA2F79" w:rsidP="00C032DA">
            <w:pPr>
              <w:pStyle w:val="NormalWeb"/>
              <w:tabs>
                <w:tab w:val="left" w:pos="0"/>
              </w:tabs>
              <w:spacing w:before="0" w:after="0"/>
              <w:jc w:val="both"/>
            </w:pPr>
            <w:r w:rsidRPr="00306738">
              <w:t>Astan Quds Razavi is one of the biggest holding</w:t>
            </w:r>
            <w:r w:rsidR="00455D1A" w:rsidRPr="00306738">
              <w:t>s</w:t>
            </w:r>
            <w:r w:rsidRPr="00306738">
              <w:t xml:space="preserve"> in Iran with several </w:t>
            </w:r>
            <w:r w:rsidR="00455D1A" w:rsidRPr="00306738">
              <w:t>affiliated organizations</w:t>
            </w:r>
            <w:r w:rsidRPr="00306738">
              <w:t xml:space="preserve">. I worked as </w:t>
            </w:r>
            <w:del w:id="241" w:author="sorena" w:date="2020-04-03T17:20:00Z">
              <w:r w:rsidRPr="00306738" w:rsidDel="00C032DA">
                <w:delText xml:space="preserve">the </w:delText>
              </w:r>
            </w:del>
            <w:ins w:id="242" w:author="sorena" w:date="2020-04-03T17:20:00Z">
              <w:r w:rsidR="00C032DA">
                <w:t>a</w:t>
              </w:r>
              <w:r w:rsidR="00C032DA" w:rsidRPr="00306738">
                <w:t xml:space="preserve"> </w:t>
              </w:r>
            </w:ins>
            <w:r w:rsidRPr="00306738">
              <w:t>member of software development team in</w:t>
            </w:r>
            <w:r w:rsidR="007B0CD8" w:rsidRPr="00306738">
              <w:t>:</w:t>
            </w:r>
          </w:p>
          <w:p w:rsidR="007B0CD8" w:rsidRPr="00306738" w:rsidRDefault="007B0CD8" w:rsidP="00626924">
            <w:pPr>
              <w:pStyle w:val="NormalWeb"/>
              <w:numPr>
                <w:ilvl w:val="0"/>
                <w:numId w:val="11"/>
              </w:numPr>
              <w:tabs>
                <w:tab w:val="left" w:pos="0"/>
              </w:tabs>
              <w:spacing w:before="0" w:after="0"/>
              <w:jc w:val="both"/>
            </w:pPr>
            <w:r w:rsidRPr="00306738">
              <w:t xml:space="preserve">Requirement </w:t>
            </w:r>
            <w:r w:rsidR="00CA2F79" w:rsidRPr="00306738">
              <w:t>analysis</w:t>
            </w:r>
            <w:ins w:id="243" w:author="sorena" w:date="2020-04-03T19:26:00Z">
              <w:r w:rsidR="00BE2B58">
                <w:t>.</w:t>
              </w:r>
            </w:ins>
          </w:p>
          <w:p w:rsidR="007B0CD8" w:rsidRPr="00306738" w:rsidRDefault="007B0CD8" w:rsidP="00626924">
            <w:pPr>
              <w:pStyle w:val="NormalWeb"/>
              <w:numPr>
                <w:ilvl w:val="0"/>
                <w:numId w:val="11"/>
              </w:numPr>
              <w:tabs>
                <w:tab w:val="left" w:pos="34"/>
              </w:tabs>
              <w:spacing w:before="0" w:after="0"/>
              <w:jc w:val="both"/>
              <w:rPr>
                <w:b/>
                <w:bCs/>
              </w:rPr>
            </w:pPr>
            <w:r w:rsidRPr="00306738">
              <w:t>Software conceptual and technical design</w:t>
            </w:r>
            <w:ins w:id="244" w:author="sorena" w:date="2020-04-03T19:27:00Z">
              <w:r w:rsidR="00BE2B58">
                <w:rPr>
                  <w:b/>
                  <w:bCs/>
                </w:rPr>
                <w:t>.</w:t>
              </w:r>
            </w:ins>
          </w:p>
          <w:p w:rsidR="007B0CD8" w:rsidRPr="00306738" w:rsidRDefault="007B0CD8" w:rsidP="00626924">
            <w:pPr>
              <w:pStyle w:val="NormalWeb"/>
              <w:numPr>
                <w:ilvl w:val="0"/>
                <w:numId w:val="11"/>
              </w:numPr>
              <w:tabs>
                <w:tab w:val="left" w:pos="0"/>
              </w:tabs>
              <w:spacing w:before="0" w:after="0"/>
              <w:jc w:val="both"/>
            </w:pPr>
            <w:r w:rsidRPr="00306738">
              <w:t>Coding (</w:t>
            </w:r>
            <w:r w:rsidR="00CA2F79" w:rsidRPr="00306738">
              <w:t>implementation</w:t>
            </w:r>
            <w:r w:rsidRPr="00306738">
              <w:t>)</w:t>
            </w:r>
            <w:ins w:id="245" w:author="sorena" w:date="2020-04-03T19:27:00Z">
              <w:r w:rsidR="00BE2B58">
                <w:t>.</w:t>
              </w:r>
            </w:ins>
          </w:p>
          <w:p w:rsidR="00D216BF" w:rsidRPr="00CA2F79" w:rsidRDefault="007B0CD8" w:rsidP="00626924">
            <w:pPr>
              <w:pStyle w:val="NormalWeb"/>
              <w:numPr>
                <w:ilvl w:val="0"/>
                <w:numId w:val="11"/>
              </w:numPr>
              <w:tabs>
                <w:tab w:val="left" w:pos="0"/>
              </w:tabs>
              <w:spacing w:before="0" w:after="0"/>
              <w:jc w:val="both"/>
              <w:rPr>
                <w:sz w:val="22"/>
                <w:szCs w:val="22"/>
              </w:rPr>
            </w:pPr>
            <w:r w:rsidRPr="00306738">
              <w:t>S</w:t>
            </w:r>
            <w:r w:rsidR="00CA2F79" w:rsidRPr="00306738">
              <w:t xml:space="preserve">upporting </w:t>
            </w:r>
            <w:r w:rsidRPr="00306738">
              <w:t>systems</w:t>
            </w:r>
            <w:ins w:id="246" w:author="sorena" w:date="2020-04-03T19:27:00Z">
              <w:r w:rsidR="00BE2B58">
                <w:rPr>
                  <w:sz w:val="22"/>
                  <w:szCs w:val="22"/>
                </w:rPr>
                <w:t>.</w:t>
              </w:r>
            </w:ins>
          </w:p>
        </w:tc>
      </w:tr>
      <w:tr w:rsidR="00D578AA" w:rsidRPr="00DD1272">
        <w:trPr>
          <w:trHeight w:val="294"/>
        </w:trPr>
        <w:tc>
          <w:tcPr>
            <w:tcW w:w="10456" w:type="dxa"/>
            <w:gridSpan w:val="9"/>
            <w:shd w:val="solid" w:color="C6D9F1" w:fill="FFFFFF"/>
          </w:tcPr>
          <w:p w:rsidR="00D578AA" w:rsidRPr="007F736F" w:rsidRDefault="00D578AA" w:rsidP="002F73D1">
            <w:pPr>
              <w:pStyle w:val="NormalWeb"/>
              <w:spacing w:before="0" w:after="0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</w:tbl>
    <w:p w:rsidR="00D578AA" w:rsidRDefault="00D578AA" w:rsidP="00D578AA">
      <w:r w:rsidRPr="00C032DA">
        <w:t xml:space="preserve">References are available </w:t>
      </w:r>
      <w:r w:rsidR="00CC2867" w:rsidRPr="00C032DA">
        <w:t>up</w:t>
      </w:r>
      <w:r w:rsidRPr="00C032DA">
        <w:t>on request.</w:t>
      </w:r>
    </w:p>
    <w:sectPr w:rsidR="00D578AA" w:rsidSect="005D3407">
      <w:footerReference w:type="default" r:id="rId10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orena" w:date="2020-04-03T17:33:00Z" w:initials="s">
    <w:p w:rsidR="00EB3FAD" w:rsidRDefault="00EB3FAD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یه عکس خوب هم بذاری بهتره</w:t>
      </w:r>
    </w:p>
  </w:comment>
  <w:comment w:id="1" w:author="sorena" w:date="2020-04-03T19:28:00Z" w:initials="s">
    <w:p w:rsidR="00BE2B58" w:rsidRDefault="00BE2B58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برای شماره پلاک، نامبر نمیخواد دیگه</w:t>
      </w:r>
    </w:p>
  </w:comment>
  <w:comment w:id="4" w:author="sorena" w:date="2020-04-03T17:33:00Z" w:initials="s">
    <w:p w:rsidR="007D267A" w:rsidRDefault="007D267A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قبل این بهتره یک پارگراف در مورد خودت توضیح بدی.</w:t>
      </w:r>
    </w:p>
  </w:comment>
  <w:comment w:id="8" w:author="sorena" w:date="2020-04-03T17:33:00Z" w:initials="s">
    <w:p w:rsidR="00F62DBF" w:rsidRDefault="00F62DBF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به نظرم برای هرکدوم به تفکیک تاریخ و توضیحاتشو بدی بهتره.</w:t>
      </w:r>
    </w:p>
  </w:comment>
  <w:comment w:id="10" w:author="sorena" w:date="2020-04-03T17:33:00Z" w:initials="s">
    <w:p w:rsidR="007D0BD6" w:rsidRDefault="007D0BD6">
      <w:pPr>
        <w:pStyle w:val="CommentText"/>
      </w:pPr>
      <w:r>
        <w:rPr>
          <w:rStyle w:val="CommentReference"/>
        </w:rPr>
        <w:annotationRef/>
      </w:r>
      <w:r>
        <w:t>Or better say: the market leader</w:t>
      </w:r>
    </w:p>
  </w:comment>
  <w:comment w:id="170" w:author="sorena" w:date="2020-04-03T17:33:00Z" w:initials="s">
    <w:p w:rsidR="00B84BD5" w:rsidRDefault="00B84BD5">
      <w:pPr>
        <w:pStyle w:val="CommentText"/>
      </w:pPr>
      <w:r>
        <w:rPr>
          <w:rStyle w:val="CommentReference"/>
        </w:rPr>
        <w:annotationRef/>
      </w:r>
      <w:r>
        <w:t>Head?</w:t>
      </w:r>
    </w:p>
  </w:comment>
  <w:comment w:id="223" w:author="sorena" w:date="2020-04-03T17:33:00Z" w:initials="s">
    <w:p w:rsidR="00341D99" w:rsidRDefault="00341D99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t>???</w:t>
      </w:r>
      <w:r>
        <w:rPr>
          <w:rFonts w:hint="cs"/>
          <w:rtl/>
          <w:lang w:bidi="fa-IR"/>
        </w:rPr>
        <w:t>اشتباه نوشتی یا تا الان اونجا هم مشغولی</w:t>
      </w:r>
    </w:p>
  </w:comment>
  <w:comment w:id="225" w:author="sorena" w:date="2020-04-03T17:33:00Z" w:initials="s">
    <w:p w:rsidR="000A52CE" w:rsidRDefault="000A52CE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زمانشو خودت درست کن بسته به اینکه الان هم هستی اونجا یا نه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496" w:rsidRDefault="00767496">
      <w:r>
        <w:separator/>
      </w:r>
    </w:p>
  </w:endnote>
  <w:endnote w:type="continuationSeparator" w:id="0">
    <w:p w:rsidR="00767496" w:rsidRDefault="0076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51" w:rsidRPr="00A170DA" w:rsidRDefault="00C81F51" w:rsidP="00517BAB">
    <w:pPr>
      <w:pStyle w:val="Footer"/>
      <w:tabs>
        <w:tab w:val="right" w:pos="8222"/>
      </w:tabs>
      <w:ind w:left="720"/>
      <w:rPr>
        <w:color w:val="808080"/>
        <w:sz w:val="20"/>
        <w:szCs w:val="20"/>
        <w:rtl/>
        <w:lang w:val="en" w:bidi="fa-IR"/>
      </w:rPr>
    </w:pPr>
    <w:r w:rsidRPr="00A170DA">
      <w:rPr>
        <w:color w:val="808080"/>
        <w:w w:val="90"/>
        <w:lang w:val="en"/>
      </w:rPr>
      <w:tab/>
    </w:r>
    <w:r w:rsidRPr="00A170DA">
      <w:rPr>
        <w:color w:val="808080"/>
        <w:w w:val="90"/>
        <w:lang w:val="en"/>
      </w:rPr>
      <w:tab/>
      <w:t xml:space="preserve">Page </w:t>
    </w:r>
    <w:r w:rsidRPr="00A170DA">
      <w:rPr>
        <w:color w:val="808080"/>
        <w:w w:val="90"/>
        <w:lang w:val="en"/>
      </w:rPr>
      <w:fldChar w:fldCharType="begin"/>
    </w:r>
    <w:r w:rsidRPr="00A170DA">
      <w:rPr>
        <w:color w:val="808080"/>
        <w:w w:val="90"/>
        <w:lang w:val="en"/>
      </w:rPr>
      <w:instrText xml:space="preserve"> PAGE </w:instrText>
    </w:r>
    <w:r w:rsidRPr="00A170DA">
      <w:rPr>
        <w:color w:val="808080"/>
        <w:w w:val="90"/>
        <w:lang w:val="en"/>
      </w:rPr>
      <w:fldChar w:fldCharType="separate"/>
    </w:r>
    <w:r w:rsidR="00A319DB">
      <w:rPr>
        <w:noProof/>
        <w:color w:val="808080"/>
        <w:w w:val="90"/>
        <w:lang w:val="en"/>
      </w:rPr>
      <w:t>4</w:t>
    </w:r>
    <w:r w:rsidRPr="00A170DA">
      <w:rPr>
        <w:color w:val="808080"/>
        <w:w w:val="90"/>
        <w:lang w:val="en"/>
      </w:rPr>
      <w:fldChar w:fldCharType="end"/>
    </w:r>
    <w:r w:rsidRPr="00A170DA">
      <w:rPr>
        <w:color w:val="808080"/>
        <w:w w:val="90"/>
        <w:lang w:val="en"/>
      </w:rPr>
      <w:t xml:space="preserve"> of </w:t>
    </w:r>
    <w:r w:rsidRPr="00A170DA">
      <w:rPr>
        <w:color w:val="808080"/>
        <w:w w:val="90"/>
        <w:lang w:val="en"/>
      </w:rPr>
      <w:fldChar w:fldCharType="begin"/>
    </w:r>
    <w:r w:rsidRPr="00A170DA">
      <w:rPr>
        <w:color w:val="808080"/>
        <w:w w:val="90"/>
        <w:lang w:val="en"/>
      </w:rPr>
      <w:instrText xml:space="preserve"> NUMPAGES </w:instrText>
    </w:r>
    <w:r w:rsidRPr="00A170DA">
      <w:rPr>
        <w:color w:val="808080"/>
        <w:w w:val="90"/>
        <w:lang w:val="en"/>
      </w:rPr>
      <w:fldChar w:fldCharType="separate"/>
    </w:r>
    <w:r w:rsidR="00A319DB">
      <w:rPr>
        <w:noProof/>
        <w:color w:val="808080"/>
        <w:w w:val="90"/>
        <w:lang w:val="en"/>
      </w:rPr>
      <w:t>4</w:t>
    </w:r>
    <w:r w:rsidRPr="00A170DA">
      <w:rPr>
        <w:color w:val="808080"/>
        <w:w w:val="90"/>
        <w:lang w:val="en"/>
      </w:rPr>
      <w:fldChar w:fldCharType="end"/>
    </w:r>
  </w:p>
  <w:p w:rsidR="00C81F51" w:rsidRDefault="00C81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496" w:rsidRDefault="00767496">
      <w:r>
        <w:separator/>
      </w:r>
    </w:p>
  </w:footnote>
  <w:footnote w:type="continuationSeparator" w:id="0">
    <w:p w:rsidR="00767496" w:rsidRDefault="0076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1BA"/>
    <w:multiLevelType w:val="hybridMultilevel"/>
    <w:tmpl w:val="8CA62138"/>
    <w:lvl w:ilvl="0" w:tplc="7D6E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953EB"/>
    <w:multiLevelType w:val="hybridMultilevel"/>
    <w:tmpl w:val="5F42EFA2"/>
    <w:lvl w:ilvl="0" w:tplc="1C262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456C99"/>
    <w:multiLevelType w:val="hybridMultilevel"/>
    <w:tmpl w:val="FBAA638C"/>
    <w:lvl w:ilvl="0" w:tplc="7D6E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D3707"/>
    <w:multiLevelType w:val="hybridMultilevel"/>
    <w:tmpl w:val="99D87D2E"/>
    <w:lvl w:ilvl="0" w:tplc="1C262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234531"/>
    <w:multiLevelType w:val="hybridMultilevel"/>
    <w:tmpl w:val="5CE05E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6D2FDE"/>
    <w:multiLevelType w:val="hybridMultilevel"/>
    <w:tmpl w:val="151C3AB2"/>
    <w:lvl w:ilvl="0" w:tplc="29E81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D6F8F"/>
    <w:multiLevelType w:val="hybridMultilevel"/>
    <w:tmpl w:val="3DE858A4"/>
    <w:lvl w:ilvl="0" w:tplc="7D6E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33FED"/>
    <w:multiLevelType w:val="hybridMultilevel"/>
    <w:tmpl w:val="7AFC9496"/>
    <w:lvl w:ilvl="0" w:tplc="1C262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45058"/>
    <w:multiLevelType w:val="hybridMultilevel"/>
    <w:tmpl w:val="2C66CB7C"/>
    <w:lvl w:ilvl="0" w:tplc="7D6E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67AAB"/>
    <w:multiLevelType w:val="hybridMultilevel"/>
    <w:tmpl w:val="F2A425F6"/>
    <w:lvl w:ilvl="0" w:tplc="7D6E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27E32"/>
    <w:multiLevelType w:val="hybridMultilevel"/>
    <w:tmpl w:val="474ED058"/>
    <w:lvl w:ilvl="0" w:tplc="1C262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F1"/>
    <w:rsid w:val="000101AC"/>
    <w:rsid w:val="0002320E"/>
    <w:rsid w:val="0002531F"/>
    <w:rsid w:val="00032F3E"/>
    <w:rsid w:val="00035D47"/>
    <w:rsid w:val="00036013"/>
    <w:rsid w:val="000435F7"/>
    <w:rsid w:val="00045297"/>
    <w:rsid w:val="00046BDF"/>
    <w:rsid w:val="000520FD"/>
    <w:rsid w:val="00053956"/>
    <w:rsid w:val="00060E0E"/>
    <w:rsid w:val="00067B89"/>
    <w:rsid w:val="00094259"/>
    <w:rsid w:val="000A1E16"/>
    <w:rsid w:val="000A38D6"/>
    <w:rsid w:val="000A3DB6"/>
    <w:rsid w:val="000A52CE"/>
    <w:rsid w:val="000B1411"/>
    <w:rsid w:val="000C7DBB"/>
    <w:rsid w:val="000E28D7"/>
    <w:rsid w:val="000F2DE9"/>
    <w:rsid w:val="00116AF9"/>
    <w:rsid w:val="001317CA"/>
    <w:rsid w:val="00144CA3"/>
    <w:rsid w:val="0014666A"/>
    <w:rsid w:val="00147BB0"/>
    <w:rsid w:val="00165D51"/>
    <w:rsid w:val="00166A88"/>
    <w:rsid w:val="001875CA"/>
    <w:rsid w:val="00187E12"/>
    <w:rsid w:val="001947EC"/>
    <w:rsid w:val="001A4414"/>
    <w:rsid w:val="001B4230"/>
    <w:rsid w:val="001B78BA"/>
    <w:rsid w:val="001C0114"/>
    <w:rsid w:val="001C1215"/>
    <w:rsid w:val="001E49AF"/>
    <w:rsid w:val="001E71BE"/>
    <w:rsid w:val="001F1F4F"/>
    <w:rsid w:val="001F3218"/>
    <w:rsid w:val="001F4A75"/>
    <w:rsid w:val="001F4B81"/>
    <w:rsid w:val="00215C39"/>
    <w:rsid w:val="00217D94"/>
    <w:rsid w:val="002214BE"/>
    <w:rsid w:val="00243DEA"/>
    <w:rsid w:val="002900A3"/>
    <w:rsid w:val="00291DDF"/>
    <w:rsid w:val="002A5C24"/>
    <w:rsid w:val="002B0EA5"/>
    <w:rsid w:val="002B18B6"/>
    <w:rsid w:val="002C2B26"/>
    <w:rsid w:val="002C4DF7"/>
    <w:rsid w:val="002D0BF1"/>
    <w:rsid w:val="002D4465"/>
    <w:rsid w:val="002F3A3B"/>
    <w:rsid w:val="002F73D1"/>
    <w:rsid w:val="003004D6"/>
    <w:rsid w:val="00303FE7"/>
    <w:rsid w:val="00306738"/>
    <w:rsid w:val="00312B36"/>
    <w:rsid w:val="00315EE0"/>
    <w:rsid w:val="003344DC"/>
    <w:rsid w:val="00341D99"/>
    <w:rsid w:val="003533D2"/>
    <w:rsid w:val="003543A2"/>
    <w:rsid w:val="003558D1"/>
    <w:rsid w:val="00377368"/>
    <w:rsid w:val="003846D5"/>
    <w:rsid w:val="00394D96"/>
    <w:rsid w:val="00397A50"/>
    <w:rsid w:val="003A737E"/>
    <w:rsid w:val="003D1F0A"/>
    <w:rsid w:val="003D37E3"/>
    <w:rsid w:val="003D4016"/>
    <w:rsid w:val="003D75B5"/>
    <w:rsid w:val="003D7920"/>
    <w:rsid w:val="003D7B3E"/>
    <w:rsid w:val="003E04FC"/>
    <w:rsid w:val="003F39A7"/>
    <w:rsid w:val="003F6D44"/>
    <w:rsid w:val="004006F4"/>
    <w:rsid w:val="0040608C"/>
    <w:rsid w:val="00406AED"/>
    <w:rsid w:val="00407F16"/>
    <w:rsid w:val="00417476"/>
    <w:rsid w:val="004252F0"/>
    <w:rsid w:val="00434AA6"/>
    <w:rsid w:val="00435768"/>
    <w:rsid w:val="00455D1A"/>
    <w:rsid w:val="00460794"/>
    <w:rsid w:val="00466295"/>
    <w:rsid w:val="004816F3"/>
    <w:rsid w:val="00482BBF"/>
    <w:rsid w:val="00482C01"/>
    <w:rsid w:val="00486034"/>
    <w:rsid w:val="004A0562"/>
    <w:rsid w:val="004A3A96"/>
    <w:rsid w:val="004A4171"/>
    <w:rsid w:val="004B15E0"/>
    <w:rsid w:val="004B1D06"/>
    <w:rsid w:val="004D3929"/>
    <w:rsid w:val="004D5EAF"/>
    <w:rsid w:val="004E043E"/>
    <w:rsid w:val="004E10D1"/>
    <w:rsid w:val="004E37D8"/>
    <w:rsid w:val="004F18DD"/>
    <w:rsid w:val="00514E2D"/>
    <w:rsid w:val="00514EAD"/>
    <w:rsid w:val="00517BAB"/>
    <w:rsid w:val="00525AB5"/>
    <w:rsid w:val="00546EB1"/>
    <w:rsid w:val="005476D6"/>
    <w:rsid w:val="00573345"/>
    <w:rsid w:val="00590CF9"/>
    <w:rsid w:val="005A3A38"/>
    <w:rsid w:val="005B3C39"/>
    <w:rsid w:val="005C2006"/>
    <w:rsid w:val="005D3407"/>
    <w:rsid w:val="005E1506"/>
    <w:rsid w:val="005E4718"/>
    <w:rsid w:val="005F03AD"/>
    <w:rsid w:val="005F55FE"/>
    <w:rsid w:val="0060463C"/>
    <w:rsid w:val="00615FEF"/>
    <w:rsid w:val="006201A0"/>
    <w:rsid w:val="00626924"/>
    <w:rsid w:val="00643B9C"/>
    <w:rsid w:val="006732E9"/>
    <w:rsid w:val="00680FC5"/>
    <w:rsid w:val="0068482A"/>
    <w:rsid w:val="00684B8B"/>
    <w:rsid w:val="006A77B9"/>
    <w:rsid w:val="006C0AE9"/>
    <w:rsid w:val="006D3EB4"/>
    <w:rsid w:val="006D4D6E"/>
    <w:rsid w:val="006E1C8F"/>
    <w:rsid w:val="006E2DBA"/>
    <w:rsid w:val="00711AD1"/>
    <w:rsid w:val="0071256D"/>
    <w:rsid w:val="007218F4"/>
    <w:rsid w:val="0072687B"/>
    <w:rsid w:val="00727FF0"/>
    <w:rsid w:val="00733EC9"/>
    <w:rsid w:val="007372A2"/>
    <w:rsid w:val="007404FE"/>
    <w:rsid w:val="007447D2"/>
    <w:rsid w:val="00750AAF"/>
    <w:rsid w:val="00753576"/>
    <w:rsid w:val="00767496"/>
    <w:rsid w:val="0076798F"/>
    <w:rsid w:val="0077609B"/>
    <w:rsid w:val="00777DFD"/>
    <w:rsid w:val="0078546D"/>
    <w:rsid w:val="00791FE3"/>
    <w:rsid w:val="007A6A63"/>
    <w:rsid w:val="007A6ECC"/>
    <w:rsid w:val="007B0CD8"/>
    <w:rsid w:val="007B35D0"/>
    <w:rsid w:val="007B77DD"/>
    <w:rsid w:val="007D0BD6"/>
    <w:rsid w:val="007D21AF"/>
    <w:rsid w:val="007D267A"/>
    <w:rsid w:val="007D3EB5"/>
    <w:rsid w:val="007E6F9E"/>
    <w:rsid w:val="007E7087"/>
    <w:rsid w:val="007F27D5"/>
    <w:rsid w:val="007F66E9"/>
    <w:rsid w:val="00827E34"/>
    <w:rsid w:val="00837705"/>
    <w:rsid w:val="0085461D"/>
    <w:rsid w:val="008602BC"/>
    <w:rsid w:val="0086267E"/>
    <w:rsid w:val="0087263D"/>
    <w:rsid w:val="00873F0D"/>
    <w:rsid w:val="00874D7A"/>
    <w:rsid w:val="0087677D"/>
    <w:rsid w:val="00887106"/>
    <w:rsid w:val="008A0709"/>
    <w:rsid w:val="008A0929"/>
    <w:rsid w:val="008A262D"/>
    <w:rsid w:val="008B0B44"/>
    <w:rsid w:val="008C70E1"/>
    <w:rsid w:val="008D4164"/>
    <w:rsid w:val="008E447A"/>
    <w:rsid w:val="008F78D6"/>
    <w:rsid w:val="009000D6"/>
    <w:rsid w:val="009415E5"/>
    <w:rsid w:val="00942863"/>
    <w:rsid w:val="00943A51"/>
    <w:rsid w:val="00952414"/>
    <w:rsid w:val="009567A2"/>
    <w:rsid w:val="009619B0"/>
    <w:rsid w:val="00991E4A"/>
    <w:rsid w:val="009922C6"/>
    <w:rsid w:val="009955F0"/>
    <w:rsid w:val="009B43BA"/>
    <w:rsid w:val="009B5154"/>
    <w:rsid w:val="009C5A1C"/>
    <w:rsid w:val="009C673F"/>
    <w:rsid w:val="009D1BCE"/>
    <w:rsid w:val="009D4DA0"/>
    <w:rsid w:val="009D7071"/>
    <w:rsid w:val="009E41A5"/>
    <w:rsid w:val="00A22395"/>
    <w:rsid w:val="00A319DB"/>
    <w:rsid w:val="00A33B7F"/>
    <w:rsid w:val="00A36B26"/>
    <w:rsid w:val="00A53E31"/>
    <w:rsid w:val="00A701E5"/>
    <w:rsid w:val="00A82054"/>
    <w:rsid w:val="00A827CF"/>
    <w:rsid w:val="00A8499D"/>
    <w:rsid w:val="00AA5CE3"/>
    <w:rsid w:val="00AC4B1F"/>
    <w:rsid w:val="00AC7C7A"/>
    <w:rsid w:val="00AD2356"/>
    <w:rsid w:val="00AD45A1"/>
    <w:rsid w:val="00AD5C19"/>
    <w:rsid w:val="00AF6247"/>
    <w:rsid w:val="00AF7330"/>
    <w:rsid w:val="00B021EC"/>
    <w:rsid w:val="00B07E1C"/>
    <w:rsid w:val="00B4333C"/>
    <w:rsid w:val="00B55EFD"/>
    <w:rsid w:val="00B6018A"/>
    <w:rsid w:val="00B73FF6"/>
    <w:rsid w:val="00B7514E"/>
    <w:rsid w:val="00B83F04"/>
    <w:rsid w:val="00B84BD5"/>
    <w:rsid w:val="00B93E01"/>
    <w:rsid w:val="00B9571A"/>
    <w:rsid w:val="00BA106C"/>
    <w:rsid w:val="00BA35B8"/>
    <w:rsid w:val="00BA587E"/>
    <w:rsid w:val="00BB15B1"/>
    <w:rsid w:val="00BB345D"/>
    <w:rsid w:val="00BE2B58"/>
    <w:rsid w:val="00BF0C6A"/>
    <w:rsid w:val="00C032DA"/>
    <w:rsid w:val="00C1699D"/>
    <w:rsid w:val="00C26418"/>
    <w:rsid w:val="00C26FA3"/>
    <w:rsid w:val="00C53F9F"/>
    <w:rsid w:val="00C54345"/>
    <w:rsid w:val="00C62436"/>
    <w:rsid w:val="00C648A7"/>
    <w:rsid w:val="00C71D1D"/>
    <w:rsid w:val="00C739FA"/>
    <w:rsid w:val="00C81F51"/>
    <w:rsid w:val="00CA2F79"/>
    <w:rsid w:val="00CB102A"/>
    <w:rsid w:val="00CB42B3"/>
    <w:rsid w:val="00CC0055"/>
    <w:rsid w:val="00CC1339"/>
    <w:rsid w:val="00CC2867"/>
    <w:rsid w:val="00CD5E93"/>
    <w:rsid w:val="00D01278"/>
    <w:rsid w:val="00D12E67"/>
    <w:rsid w:val="00D179C2"/>
    <w:rsid w:val="00D216BF"/>
    <w:rsid w:val="00D27328"/>
    <w:rsid w:val="00D5033E"/>
    <w:rsid w:val="00D549C3"/>
    <w:rsid w:val="00D578AA"/>
    <w:rsid w:val="00D66210"/>
    <w:rsid w:val="00D7301D"/>
    <w:rsid w:val="00D77DF3"/>
    <w:rsid w:val="00D81BD2"/>
    <w:rsid w:val="00D877CD"/>
    <w:rsid w:val="00D92A95"/>
    <w:rsid w:val="00D955B9"/>
    <w:rsid w:val="00DA1059"/>
    <w:rsid w:val="00DB712F"/>
    <w:rsid w:val="00DC2197"/>
    <w:rsid w:val="00DD1272"/>
    <w:rsid w:val="00DD1C8C"/>
    <w:rsid w:val="00DD584E"/>
    <w:rsid w:val="00DD733C"/>
    <w:rsid w:val="00E113ED"/>
    <w:rsid w:val="00E12742"/>
    <w:rsid w:val="00E22843"/>
    <w:rsid w:val="00E231C4"/>
    <w:rsid w:val="00E373D7"/>
    <w:rsid w:val="00E46F3B"/>
    <w:rsid w:val="00E70CA6"/>
    <w:rsid w:val="00E71E9E"/>
    <w:rsid w:val="00E80B6F"/>
    <w:rsid w:val="00E87DC9"/>
    <w:rsid w:val="00E902E8"/>
    <w:rsid w:val="00EA453E"/>
    <w:rsid w:val="00EA5AA3"/>
    <w:rsid w:val="00EA726E"/>
    <w:rsid w:val="00EB0031"/>
    <w:rsid w:val="00EB15C1"/>
    <w:rsid w:val="00EB3152"/>
    <w:rsid w:val="00EB33C4"/>
    <w:rsid w:val="00EB3FAD"/>
    <w:rsid w:val="00EF2FF1"/>
    <w:rsid w:val="00EF3773"/>
    <w:rsid w:val="00F00616"/>
    <w:rsid w:val="00F130FA"/>
    <w:rsid w:val="00F15C84"/>
    <w:rsid w:val="00F16B29"/>
    <w:rsid w:val="00F24C03"/>
    <w:rsid w:val="00F276DD"/>
    <w:rsid w:val="00F35AE9"/>
    <w:rsid w:val="00F3763B"/>
    <w:rsid w:val="00F402B8"/>
    <w:rsid w:val="00F41583"/>
    <w:rsid w:val="00F563C7"/>
    <w:rsid w:val="00F62DBF"/>
    <w:rsid w:val="00F734A3"/>
    <w:rsid w:val="00F852FE"/>
    <w:rsid w:val="00FB617E"/>
    <w:rsid w:val="00FC2A58"/>
    <w:rsid w:val="00FC3CA8"/>
    <w:rsid w:val="00FD5F7C"/>
    <w:rsid w:val="00FE1196"/>
    <w:rsid w:val="00FE6D94"/>
    <w:rsid w:val="00FE7F7A"/>
    <w:rsid w:val="00FF2190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517B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7BA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B35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ntemporary">
    <w:name w:val="Table Contemporary"/>
    <w:basedOn w:val="TableNormal"/>
    <w:rsid w:val="00680FC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2">
    <w:name w:val="Table Columns 2"/>
    <w:basedOn w:val="TableNormal"/>
    <w:rsid w:val="00680FC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F4B81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character" w:customStyle="1" w:styleId="hps">
    <w:name w:val="hps"/>
    <w:basedOn w:val="DefaultParagraphFont"/>
    <w:rsid w:val="00643B9C"/>
  </w:style>
  <w:style w:type="character" w:styleId="CommentReference">
    <w:name w:val="annotation reference"/>
    <w:rsid w:val="00DD58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584E"/>
    <w:rPr>
      <w:sz w:val="20"/>
      <w:szCs w:val="20"/>
    </w:rPr>
  </w:style>
  <w:style w:type="character" w:customStyle="1" w:styleId="CommentTextChar">
    <w:name w:val="Comment Text Char"/>
    <w:link w:val="CommentText"/>
    <w:rsid w:val="00DD584E"/>
    <w:rPr>
      <w:lang w:val="en-US" w:eastAsia="en-US" w:bidi="ar-SA"/>
    </w:rPr>
  </w:style>
  <w:style w:type="paragraph" w:styleId="BalloonText">
    <w:name w:val="Balloon Text"/>
    <w:basedOn w:val="Normal"/>
    <w:semiHidden/>
    <w:rsid w:val="00DD584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D2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D267A"/>
    <w:rPr>
      <w:b/>
      <w:bCs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517B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7BA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B35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ntemporary">
    <w:name w:val="Table Contemporary"/>
    <w:basedOn w:val="TableNormal"/>
    <w:rsid w:val="00680FC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2">
    <w:name w:val="Table Columns 2"/>
    <w:basedOn w:val="TableNormal"/>
    <w:rsid w:val="00680FC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F4B81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character" w:customStyle="1" w:styleId="hps">
    <w:name w:val="hps"/>
    <w:basedOn w:val="DefaultParagraphFont"/>
    <w:rsid w:val="00643B9C"/>
  </w:style>
  <w:style w:type="character" w:styleId="CommentReference">
    <w:name w:val="annotation reference"/>
    <w:rsid w:val="00DD58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584E"/>
    <w:rPr>
      <w:sz w:val="20"/>
      <w:szCs w:val="20"/>
    </w:rPr>
  </w:style>
  <w:style w:type="character" w:customStyle="1" w:styleId="CommentTextChar">
    <w:name w:val="Comment Text Char"/>
    <w:link w:val="CommentText"/>
    <w:rsid w:val="00DD584E"/>
    <w:rPr>
      <w:lang w:val="en-US" w:eastAsia="en-US" w:bidi="ar-SA"/>
    </w:rPr>
  </w:style>
  <w:style w:type="paragraph" w:styleId="BalloonText">
    <w:name w:val="Balloon Text"/>
    <w:basedOn w:val="Normal"/>
    <w:semiHidden/>
    <w:rsid w:val="00DD584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D2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D267A"/>
    <w:rPr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9E90-AED2-4F5F-A0CA-991B12FF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Farshid Golzadeh Resume</vt:lpstr>
    </vt:vector>
  </TitlesOfParts>
  <Company>ARG</Company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Farshid Golzadeh Resume</dc:title>
  <dc:creator>Farshid Golzadeh</dc:creator>
  <cp:lastModifiedBy>sorena</cp:lastModifiedBy>
  <cp:revision>2</cp:revision>
  <cp:lastPrinted>2011-02-23T12:23:00Z</cp:lastPrinted>
  <dcterms:created xsi:type="dcterms:W3CDTF">2020-04-03T14:58:00Z</dcterms:created>
  <dcterms:modified xsi:type="dcterms:W3CDTF">2020-04-03T14:58:00Z</dcterms:modified>
</cp:coreProperties>
</file>